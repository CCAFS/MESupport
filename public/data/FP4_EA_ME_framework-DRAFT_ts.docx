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6FF44" w14:textId="40062C73" w:rsidR="009710FF" w:rsidRPr="005A0C4F" w:rsidRDefault="009710FF" w:rsidP="00C12848">
      <w:pPr>
        <w:pStyle w:val="berschrift1"/>
      </w:pPr>
      <w:commentRangeStart w:id="0"/>
      <w:r w:rsidRPr="005A0C4F">
        <w:t>FP4EA</w:t>
      </w:r>
      <w:commentRangeEnd w:id="0"/>
      <w:r w:rsidR="008E4ADF">
        <w:rPr>
          <w:rStyle w:val="Kommentarzeichen"/>
        </w:rPr>
        <w:commentReference w:id="0"/>
      </w:r>
      <w:r w:rsidRPr="005A0C4F">
        <w:t xml:space="preserve"> project monitoring </w:t>
      </w:r>
      <w:ins w:id="1" w:author="Besitzer" w:date="2014-08-22T10:50:00Z">
        <w:r w:rsidR="008E4ADF">
          <w:t>operational manual</w:t>
        </w:r>
      </w:ins>
      <w:commentRangeStart w:id="2"/>
      <w:del w:id="3" w:author="Besitzer" w:date="2014-08-22T10:50:00Z">
        <w:r w:rsidRPr="005A0C4F" w:rsidDel="008E4ADF">
          <w:delText>framework</w:delText>
        </w:r>
      </w:del>
      <w:commentRangeEnd w:id="2"/>
      <w:r w:rsidR="008E4ADF">
        <w:rPr>
          <w:rStyle w:val="Kommentarzeichen"/>
        </w:rPr>
        <w:commentReference w:id="2"/>
      </w:r>
    </w:p>
    <w:p w14:paraId="2379653C" w14:textId="77777777" w:rsidR="008E4ADF" w:rsidRDefault="008E4ADF" w:rsidP="00C12848">
      <w:pPr>
        <w:pStyle w:val="berschrift2"/>
        <w:rPr>
          <w:ins w:id="4" w:author="Besitzer" w:date="2014-08-22T10:56:00Z"/>
        </w:rPr>
      </w:pPr>
    </w:p>
    <w:p w14:paraId="7F2BAF1D" w14:textId="49F9919A" w:rsidR="009710FF" w:rsidRPr="008608F8" w:rsidRDefault="008E4ADF" w:rsidP="00C12848">
      <w:pPr>
        <w:pStyle w:val="berschrift2"/>
      </w:pPr>
      <w:ins w:id="5" w:author="Besitzer" w:date="2014-08-22T10:50:00Z">
        <w:r>
          <w:t xml:space="preserve">Project description </w:t>
        </w:r>
      </w:ins>
      <w:commentRangeStart w:id="6"/>
      <w:del w:id="7" w:author="Besitzer" w:date="2014-08-22T10:50:00Z">
        <w:r w:rsidR="009710FF" w:rsidRPr="008608F8" w:rsidDel="008E4ADF">
          <w:delText>Introduction</w:delText>
        </w:r>
      </w:del>
      <w:commentRangeEnd w:id="6"/>
      <w:r>
        <w:rPr>
          <w:rStyle w:val="Kommentarzeichen"/>
        </w:rPr>
        <w:commentReference w:id="6"/>
      </w:r>
    </w:p>
    <w:p w14:paraId="4D0FC51E" w14:textId="1ECE1E1A" w:rsidR="004828C1" w:rsidRDefault="009D4188" w:rsidP="003C64C9">
      <w:pPr>
        <w:jc w:val="both"/>
      </w:pPr>
      <w:r>
        <w:t>The Policy Action for Climate Change Adaptation (PACCA)</w:t>
      </w:r>
      <w:r w:rsidR="00350661">
        <w:t xml:space="preserve"> project is an activity within the CGIAR Research Program on Climate Change,</w:t>
      </w:r>
      <w:r>
        <w:t xml:space="preserve"> </w:t>
      </w:r>
      <w:r w:rsidR="00350661">
        <w:t>Agriculture and Food Security</w:t>
      </w:r>
      <w:r>
        <w:t xml:space="preserve"> (CCAFS). </w:t>
      </w:r>
      <w:r w:rsidR="00350661">
        <w:t>CCAFS aims to address the increasing challenge of</w:t>
      </w:r>
      <w:r>
        <w:t xml:space="preserve"> </w:t>
      </w:r>
      <w:r w:rsidR="00350661">
        <w:t>Global warming and declining food security on agricultural practices, policies and measures through a</w:t>
      </w:r>
      <w:r>
        <w:t xml:space="preserve"> </w:t>
      </w:r>
      <w:r w:rsidR="009879E3">
        <w:t>s</w:t>
      </w:r>
      <w:r>
        <w:t xml:space="preserve">trategic collaboration between CGIAR and Future Earth. Led by the International Center for Tropical Agriculture (CIAT), CCAFS is a collaboration among all 15 CGIAR research centers and coordinates with the other CGIAR research programs, as well as local, regional and national </w:t>
      </w:r>
      <w:r w:rsidR="00350661">
        <w:t>partners.</w:t>
      </w:r>
    </w:p>
    <w:p w14:paraId="7435EC8E" w14:textId="472DB7D7" w:rsidR="00F90587" w:rsidRDefault="009710FF" w:rsidP="003C64C9">
      <w:pPr>
        <w:jc w:val="both"/>
      </w:pPr>
      <w:r w:rsidRPr="008608F8">
        <w:t xml:space="preserve">The CCAFS FP4-EA </w:t>
      </w:r>
      <w:r w:rsidR="009D4188">
        <w:t xml:space="preserve">(PACCA) </w:t>
      </w:r>
      <w:r w:rsidRPr="008608F8">
        <w:t>project</w:t>
      </w:r>
      <w:r w:rsidR="00357F82">
        <w:t xml:space="preserve"> is a research-based project that</w:t>
      </w:r>
      <w:r w:rsidR="005970F2">
        <w:t xml:space="preserve"> seeks to</w:t>
      </w:r>
      <w:r w:rsidR="009B0B23" w:rsidRPr="009B0B23">
        <w:t xml:space="preserve"> </w:t>
      </w:r>
      <w:r w:rsidR="009B0B23" w:rsidRPr="008608F8">
        <w:t xml:space="preserve">influence national and sub-national governments and institutions in Uganda and Tanzania to enact </w:t>
      </w:r>
      <w:r w:rsidR="009B0B23">
        <w:t xml:space="preserve">or </w:t>
      </w:r>
      <w:r w:rsidR="009B0B23" w:rsidRPr="008608F8">
        <w:t xml:space="preserve">revise policies </w:t>
      </w:r>
      <w:r w:rsidR="009B0B23">
        <w:t xml:space="preserve">so </w:t>
      </w:r>
      <w:r w:rsidR="009B0B23" w:rsidRPr="008608F8">
        <w:t xml:space="preserve">that </w:t>
      </w:r>
      <w:r w:rsidR="009B0B23">
        <w:t>they integrate</w:t>
      </w:r>
      <w:r w:rsidR="009B0B23" w:rsidRPr="008608F8">
        <w:t xml:space="preserve"> climate smart </w:t>
      </w:r>
      <w:r w:rsidR="009B0B23">
        <w:t>agricultural</w:t>
      </w:r>
      <w:r w:rsidR="009B0B23" w:rsidRPr="008608F8">
        <w:t xml:space="preserve"> strategies.</w:t>
      </w:r>
      <w:r w:rsidR="009B0B23">
        <w:t xml:space="preserve"> </w:t>
      </w:r>
      <w:r w:rsidR="00357F82">
        <w:t xml:space="preserve">The project </w:t>
      </w:r>
      <w:r w:rsidR="005970F2">
        <w:t xml:space="preserve">is implemented </w:t>
      </w:r>
      <w:r w:rsidR="00F90587">
        <w:t>IITA in collaboration with</w:t>
      </w:r>
      <w:r w:rsidR="00357F82">
        <w:t xml:space="preserve"> </w:t>
      </w:r>
      <w:r w:rsidR="00F90587">
        <w:t xml:space="preserve">several CGIAR </w:t>
      </w:r>
      <w:proofErr w:type="spellStart"/>
      <w:r w:rsidR="00F90587">
        <w:t>Centres</w:t>
      </w:r>
      <w:proofErr w:type="spellEnd"/>
      <w:r w:rsidR="00F90587">
        <w:t xml:space="preserve"> including CIAT, ILRI, Bioversity and ICRAF and work</w:t>
      </w:r>
      <w:r w:rsidR="005A0C4F">
        <w:t>s</w:t>
      </w:r>
      <w:r w:rsidR="00F90587">
        <w:t xml:space="preserve"> closely with  local, regional, and national partners of each country.</w:t>
      </w:r>
      <w:r w:rsidRPr="008608F8">
        <w:t xml:space="preserve"> </w:t>
      </w:r>
    </w:p>
    <w:p w14:paraId="49E9DC74" w14:textId="5ED792C9" w:rsidR="009710FF" w:rsidRPr="008608F8" w:rsidRDefault="008B5D0E" w:rsidP="003C64C9">
      <w:pPr>
        <w:jc w:val="both"/>
      </w:pPr>
      <w:r>
        <w:t xml:space="preserve">The resultant outputs/research products </w:t>
      </w:r>
      <w:r w:rsidR="009710FF" w:rsidRPr="008608F8">
        <w:t xml:space="preserve">will be fed </w:t>
      </w:r>
      <w:r w:rsidR="001A2E09" w:rsidRPr="008608F8">
        <w:t>into the</w:t>
      </w:r>
      <w:r w:rsidR="008F3477">
        <w:t xml:space="preserve"> learning alliance</w:t>
      </w:r>
      <w:r w:rsidR="00222017">
        <w:t xml:space="preserve"> (LA)</w:t>
      </w:r>
      <w:r w:rsidR="005970F2">
        <w:t>,</w:t>
      </w:r>
      <w:r w:rsidR="008F3477">
        <w:t xml:space="preserve"> </w:t>
      </w:r>
      <w:r w:rsidR="009710FF" w:rsidRPr="008608F8">
        <w:t>a national platform that brings together policy makers, public and civil organizations, private sector</w:t>
      </w:r>
      <w:r w:rsidR="005970F2">
        <w:t xml:space="preserve">, </w:t>
      </w:r>
      <w:r w:rsidR="00F90587">
        <w:t xml:space="preserve">media </w:t>
      </w:r>
      <w:r w:rsidR="00F90587" w:rsidRPr="008608F8">
        <w:t>and</w:t>
      </w:r>
      <w:r w:rsidR="009710FF" w:rsidRPr="008608F8">
        <w:t xml:space="preserve"> scientific community</w:t>
      </w:r>
      <w:r w:rsidR="005970F2">
        <w:t>.</w:t>
      </w:r>
      <w:r w:rsidR="008F3477">
        <w:t xml:space="preserve"> </w:t>
      </w:r>
      <w:r w:rsidR="0011594B">
        <w:t>M</w:t>
      </w:r>
      <w:r w:rsidR="008F3477">
        <w:t>embers</w:t>
      </w:r>
      <w:r w:rsidR="005970F2">
        <w:t xml:space="preserve"> of the learning </w:t>
      </w:r>
      <w:r w:rsidR="009879E3">
        <w:t>alliance will</w:t>
      </w:r>
      <w:r w:rsidR="008F3477" w:rsidRPr="008F3477">
        <w:t xml:space="preserve"> utilize the outputs to influence </w:t>
      </w:r>
      <w:r w:rsidR="005970F2">
        <w:t>effective</w:t>
      </w:r>
      <w:r w:rsidR="005970F2" w:rsidRPr="008F3477">
        <w:t xml:space="preserve"> </w:t>
      </w:r>
      <w:r w:rsidR="008F3477" w:rsidRPr="008F3477">
        <w:t>implementation of policies related to climate change</w:t>
      </w:r>
      <w:r w:rsidR="009710FF" w:rsidRPr="008608F8">
        <w:t xml:space="preserve">.  </w:t>
      </w:r>
      <w:r w:rsidR="005A0C4F">
        <w:t xml:space="preserve">By 2017, </w:t>
      </w:r>
      <w:r w:rsidR="00591893" w:rsidRPr="008608F8">
        <w:t xml:space="preserve">it is expected that the following </w:t>
      </w:r>
      <w:r w:rsidR="004828C1">
        <w:t>outcomes</w:t>
      </w:r>
      <w:r w:rsidR="005A0C4F">
        <w:t xml:space="preserve"> related to </w:t>
      </w:r>
      <w:r w:rsidR="005A0C4F" w:rsidRPr="008608F8">
        <w:t>changes in knowledge, attitudes, skills and practice</w:t>
      </w:r>
      <w:r w:rsidR="005A0C4F">
        <w:t xml:space="preserve"> </w:t>
      </w:r>
      <w:r w:rsidR="008F3477">
        <w:t xml:space="preserve">will </w:t>
      </w:r>
      <w:r w:rsidR="004828C1">
        <w:t>be achieved</w:t>
      </w:r>
      <w:r w:rsidR="00591893" w:rsidRPr="008608F8">
        <w:t xml:space="preserve">; </w:t>
      </w:r>
    </w:p>
    <w:p w14:paraId="2BBB1DCA" w14:textId="1F7016FC" w:rsidR="009710FF" w:rsidRPr="008608F8" w:rsidRDefault="009710FF" w:rsidP="003C64C9">
      <w:pPr>
        <w:numPr>
          <w:ilvl w:val="0"/>
          <w:numId w:val="2"/>
        </w:numPr>
        <w:ind w:hanging="359"/>
        <w:contextualSpacing/>
        <w:jc w:val="both"/>
      </w:pPr>
      <w:r w:rsidRPr="008608F8">
        <w:t>Increased information seeking /exchanging behavior from policy makers, implementers and researchers</w:t>
      </w:r>
    </w:p>
    <w:p w14:paraId="4472AB72" w14:textId="77777777" w:rsidR="009710FF" w:rsidRPr="008608F8" w:rsidRDefault="009710FF" w:rsidP="003C64C9">
      <w:pPr>
        <w:numPr>
          <w:ilvl w:val="0"/>
          <w:numId w:val="2"/>
        </w:numPr>
        <w:ind w:hanging="359"/>
        <w:contextualSpacing/>
        <w:jc w:val="both"/>
      </w:pPr>
      <w:r w:rsidRPr="008608F8">
        <w:t xml:space="preserve">Policy actors recognize policy gaps and seek to address them </w:t>
      </w:r>
    </w:p>
    <w:p w14:paraId="7E27FED0" w14:textId="77777777" w:rsidR="009710FF" w:rsidRPr="008608F8" w:rsidRDefault="009710FF" w:rsidP="003C64C9">
      <w:pPr>
        <w:numPr>
          <w:ilvl w:val="0"/>
          <w:numId w:val="2"/>
        </w:numPr>
        <w:ind w:hanging="359"/>
        <w:contextualSpacing/>
        <w:jc w:val="both"/>
      </w:pPr>
      <w:r w:rsidRPr="008608F8">
        <w:t>Policy makers and implementers have identified policy actions for climate change adaptation</w:t>
      </w:r>
    </w:p>
    <w:p w14:paraId="5F677FED" w14:textId="77777777" w:rsidR="009710FF" w:rsidRPr="008608F8" w:rsidRDefault="009710FF" w:rsidP="003C64C9">
      <w:pPr>
        <w:numPr>
          <w:ilvl w:val="0"/>
          <w:numId w:val="2"/>
        </w:numPr>
        <w:ind w:hanging="359"/>
        <w:contextualSpacing/>
        <w:jc w:val="both"/>
      </w:pPr>
      <w:r w:rsidRPr="008608F8">
        <w:t>Better informed decisions for climate change adaptation</w:t>
      </w:r>
    </w:p>
    <w:p w14:paraId="7F9666E9" w14:textId="6673EFCC" w:rsidR="008F3477" w:rsidRDefault="009710FF" w:rsidP="003C64C9">
      <w:pPr>
        <w:numPr>
          <w:ilvl w:val="0"/>
          <w:numId w:val="2"/>
        </w:numPr>
        <w:ind w:hanging="359"/>
        <w:contextualSpacing/>
        <w:jc w:val="both"/>
      </w:pPr>
      <w:r w:rsidRPr="008608F8">
        <w:t>Increased appreciation of the need to include gender in policies related to climate change</w:t>
      </w:r>
    </w:p>
    <w:p w14:paraId="67F6CAC0" w14:textId="0A810860" w:rsidR="009710FF" w:rsidRDefault="0011594B" w:rsidP="003C64C9">
      <w:pPr>
        <w:numPr>
          <w:ilvl w:val="0"/>
          <w:numId w:val="2"/>
        </w:numPr>
        <w:ind w:hanging="359"/>
        <w:contextualSpacing/>
        <w:jc w:val="both"/>
      </w:pPr>
      <w:r>
        <w:t xml:space="preserve">Changes in formulation and implementation of policies that enable inclusive and equitable </w:t>
      </w:r>
      <w:r w:rsidR="004828C1">
        <w:t>climate change adaptation.</w:t>
      </w:r>
      <w:r>
        <w:t xml:space="preserve"> </w:t>
      </w:r>
    </w:p>
    <w:p w14:paraId="132B03F9" w14:textId="77777777" w:rsidR="00F90587" w:rsidRPr="008608F8" w:rsidRDefault="00F90587" w:rsidP="003C64C9">
      <w:pPr>
        <w:contextualSpacing/>
        <w:jc w:val="both"/>
      </w:pPr>
    </w:p>
    <w:p w14:paraId="01CD0C75" w14:textId="1C6B35C1" w:rsidR="009710FF" w:rsidRPr="008608F8" w:rsidRDefault="009710FF" w:rsidP="00C12848">
      <w:pPr>
        <w:pStyle w:val="berschrift2"/>
      </w:pPr>
      <w:commentRangeStart w:id="8"/>
      <w:r w:rsidRPr="008608F8">
        <w:t xml:space="preserve">Purpose of the </w:t>
      </w:r>
      <w:ins w:id="9" w:author="Besitzer" w:date="2014-08-22T10:51:00Z">
        <w:r w:rsidR="008E4ADF">
          <w:t xml:space="preserve">manual </w:t>
        </w:r>
      </w:ins>
      <w:del w:id="10" w:author="Besitzer" w:date="2014-08-22T10:51:00Z">
        <w:r w:rsidRPr="008608F8" w:rsidDel="008E4ADF">
          <w:delText>M&amp;E framework</w:delText>
        </w:r>
      </w:del>
      <w:commentRangeEnd w:id="8"/>
      <w:r w:rsidR="008E4ADF">
        <w:rPr>
          <w:rStyle w:val="Kommentarzeichen"/>
        </w:rPr>
        <w:commentReference w:id="8"/>
      </w:r>
    </w:p>
    <w:p w14:paraId="32639CC7" w14:textId="65C6F259" w:rsidR="009710FF" w:rsidRPr="008608F8" w:rsidRDefault="009710FF" w:rsidP="003C64C9">
      <w:pPr>
        <w:jc w:val="both"/>
      </w:pPr>
      <w:r w:rsidRPr="008608F8">
        <w:t>This M&amp;E framework details how we have planned to:</w:t>
      </w:r>
    </w:p>
    <w:p w14:paraId="32824195" w14:textId="2D1AC68F" w:rsidR="009710FF" w:rsidRPr="008608F8" w:rsidRDefault="009710FF" w:rsidP="00E9704C">
      <w:pPr>
        <w:numPr>
          <w:ilvl w:val="1"/>
          <w:numId w:val="3"/>
        </w:numPr>
        <w:spacing w:after="0"/>
        <w:ind w:left="720" w:hanging="359"/>
        <w:contextualSpacing/>
        <w:jc w:val="both"/>
      </w:pPr>
      <w:commentRangeStart w:id="11"/>
      <w:r w:rsidRPr="008608F8">
        <w:t xml:space="preserve">Monitor </w:t>
      </w:r>
      <w:r w:rsidR="009B0B23">
        <w:t xml:space="preserve">project </w:t>
      </w:r>
      <w:r w:rsidRPr="008608F8">
        <w:t xml:space="preserve">implementation progress and periodic achievement of set targets </w:t>
      </w:r>
      <w:r w:rsidR="009B0B23" w:rsidRPr="008608F8">
        <w:t>and project outcomes</w:t>
      </w:r>
    </w:p>
    <w:p w14:paraId="4A1ABFF4" w14:textId="728518C5" w:rsidR="009710FF" w:rsidRPr="008608F8" w:rsidRDefault="00C82325" w:rsidP="00E9704C">
      <w:pPr>
        <w:numPr>
          <w:ilvl w:val="1"/>
          <w:numId w:val="3"/>
        </w:numPr>
        <w:spacing w:after="0"/>
        <w:ind w:left="720" w:hanging="359"/>
        <w:contextualSpacing/>
        <w:jc w:val="both"/>
      </w:pPr>
      <w:r>
        <w:t>M</w:t>
      </w:r>
      <w:r w:rsidR="009710FF" w:rsidRPr="008608F8">
        <w:t>onitor and evaluate changes</w:t>
      </w:r>
      <w:r w:rsidR="009B0B23">
        <w:t xml:space="preserve"> in knowledge, skills and attitudes of the participants in the LA (next users) and </w:t>
      </w:r>
      <w:r w:rsidR="009710FF" w:rsidRPr="008608F8">
        <w:t xml:space="preserve"> performance of the learning alliance </w:t>
      </w:r>
    </w:p>
    <w:p w14:paraId="5739DEEE" w14:textId="5DDE8425" w:rsidR="00C82325" w:rsidRDefault="001A2E09" w:rsidP="00E9704C">
      <w:pPr>
        <w:numPr>
          <w:ilvl w:val="1"/>
          <w:numId w:val="3"/>
        </w:numPr>
        <w:ind w:left="720" w:hanging="359"/>
        <w:contextualSpacing/>
        <w:jc w:val="both"/>
        <w:rPr>
          <w:ins w:id="12" w:author="Besitzer" w:date="2014-08-22T10:46:00Z"/>
        </w:rPr>
      </w:pPr>
      <w:r w:rsidRPr="008608F8">
        <w:t>T</w:t>
      </w:r>
      <w:r w:rsidR="009710FF" w:rsidRPr="008608F8">
        <w:t>rack how the learning alliance influences policy implementation that encourages climate‐</w:t>
      </w:r>
      <w:r w:rsidR="009B0B23">
        <w:t>resilient</w:t>
      </w:r>
      <w:r w:rsidR="009B0B23" w:rsidRPr="008608F8">
        <w:t xml:space="preserve"> </w:t>
      </w:r>
      <w:r w:rsidR="009710FF" w:rsidRPr="008608F8">
        <w:t xml:space="preserve">agricultural practices across multiple scales </w:t>
      </w:r>
      <w:bookmarkStart w:id="13" w:name="h.gjdgxs"/>
      <w:bookmarkEnd w:id="13"/>
      <w:commentRangeEnd w:id="11"/>
      <w:r w:rsidR="008E4ADF">
        <w:rPr>
          <w:rStyle w:val="Kommentarzeichen"/>
        </w:rPr>
        <w:commentReference w:id="11"/>
      </w:r>
    </w:p>
    <w:p w14:paraId="6EF9DA63" w14:textId="2C3EAFD2" w:rsidR="001A2E09" w:rsidRDefault="008E4ADF" w:rsidP="00C12848">
      <w:pPr>
        <w:numPr>
          <w:ilvl w:val="1"/>
          <w:numId w:val="3"/>
        </w:numPr>
        <w:ind w:left="720" w:hanging="359"/>
        <w:contextualSpacing/>
        <w:jc w:val="both"/>
      </w:pPr>
      <w:ins w:id="14" w:author="Besitzer" w:date="2014-08-22T10:47:00Z">
        <w:r>
          <w:lastRenderedPageBreak/>
          <w:t>Assess t</w:t>
        </w:r>
      </w:ins>
      <w:commentRangeStart w:id="15"/>
      <w:r w:rsidR="001A2E09" w:rsidRPr="008608F8">
        <w:t>he project implementation progress</w:t>
      </w:r>
      <w:commentRangeEnd w:id="15"/>
      <w:r>
        <w:rPr>
          <w:rStyle w:val="Kommentarzeichen"/>
        </w:rPr>
        <w:commentReference w:id="15"/>
      </w:r>
      <w:r w:rsidR="001A2E09" w:rsidRPr="008608F8">
        <w:t xml:space="preserve"> </w:t>
      </w:r>
      <w:commentRangeStart w:id="16"/>
      <w:r w:rsidR="00C51575" w:rsidRPr="008E4ADF">
        <w:rPr>
          <w:strike/>
          <w:rPrChange w:id="17" w:author="Besitzer" w:date="2014-08-22T10:47:00Z">
            <w:rPr/>
          </w:rPrChange>
        </w:rPr>
        <w:t xml:space="preserve">will be assessed using </w:t>
      </w:r>
      <w:r w:rsidR="0008269F" w:rsidRPr="008E4ADF">
        <w:rPr>
          <w:strike/>
          <w:rPrChange w:id="18" w:author="Besitzer" w:date="2014-08-22T10:47:00Z">
            <w:rPr/>
          </w:rPrChange>
        </w:rPr>
        <w:t xml:space="preserve">various ways including </w:t>
      </w:r>
      <w:r w:rsidR="00B458AA" w:rsidRPr="008E4ADF">
        <w:rPr>
          <w:strike/>
          <w:rPrChange w:id="19" w:author="Besitzer" w:date="2014-08-22T10:47:00Z">
            <w:rPr/>
          </w:rPrChange>
        </w:rPr>
        <w:t xml:space="preserve">skype progress reviews, meeting notes, </w:t>
      </w:r>
      <w:r w:rsidR="0008269F" w:rsidRPr="008E4ADF">
        <w:rPr>
          <w:strike/>
          <w:rPrChange w:id="20" w:author="Besitzer" w:date="2014-08-22T10:47:00Z">
            <w:rPr/>
          </w:rPrChange>
        </w:rPr>
        <w:t xml:space="preserve">participation in activity events, </w:t>
      </w:r>
      <w:r w:rsidR="00C51575" w:rsidRPr="008E4ADF">
        <w:rPr>
          <w:strike/>
          <w:rPrChange w:id="21" w:author="Besitzer" w:date="2014-08-22T10:47:00Z">
            <w:rPr/>
          </w:rPrChange>
        </w:rPr>
        <w:t>a</w:t>
      </w:r>
      <w:r w:rsidR="001A2E09" w:rsidRPr="008E4ADF">
        <w:rPr>
          <w:strike/>
          <w:rPrChange w:id="22" w:author="Besitzer" w:date="2014-08-22T10:47:00Z">
            <w:rPr/>
          </w:rPrChange>
        </w:rPr>
        <w:t xml:space="preserve">ctivity </w:t>
      </w:r>
      <w:r w:rsidR="00B458AA" w:rsidRPr="008E4ADF">
        <w:rPr>
          <w:strike/>
          <w:rPrChange w:id="23" w:author="Besitzer" w:date="2014-08-22T10:47:00Z">
            <w:rPr/>
          </w:rPrChange>
        </w:rPr>
        <w:t xml:space="preserve">and annual </w:t>
      </w:r>
      <w:r w:rsidR="001A2E09" w:rsidRPr="008E4ADF">
        <w:rPr>
          <w:strike/>
          <w:rPrChange w:id="24" w:author="Besitzer" w:date="2014-08-22T10:47:00Z">
            <w:rPr/>
          </w:rPrChange>
        </w:rPr>
        <w:t>reports</w:t>
      </w:r>
      <w:r w:rsidR="0008269F" w:rsidRPr="008E4ADF">
        <w:rPr>
          <w:strike/>
          <w:rPrChange w:id="25" w:author="Besitzer" w:date="2014-08-22T10:47:00Z">
            <w:rPr/>
          </w:rPrChange>
        </w:rPr>
        <w:t>.</w:t>
      </w:r>
      <w:commentRangeEnd w:id="16"/>
      <w:r>
        <w:rPr>
          <w:rStyle w:val="Kommentarzeichen"/>
        </w:rPr>
        <w:commentReference w:id="16"/>
      </w:r>
      <w:r w:rsidR="001A2E09" w:rsidRPr="008608F8">
        <w:t xml:space="preserve"> </w:t>
      </w:r>
    </w:p>
    <w:p w14:paraId="57FA0168" w14:textId="2D14D9E2" w:rsidR="008E4ADF" w:rsidRPr="005D1380" w:rsidRDefault="008E4ADF" w:rsidP="00C12848">
      <w:pPr>
        <w:pStyle w:val="berschrift2"/>
        <w:rPr>
          <w:ins w:id="26" w:author="Besitzer" w:date="2014-08-22T10:51:00Z"/>
        </w:rPr>
      </w:pPr>
      <w:ins w:id="27" w:author="Besitzer" w:date="2014-08-22T10:51:00Z">
        <w:r w:rsidRPr="005D1380">
          <w:t xml:space="preserve">Monitoring Areas </w:t>
        </w:r>
      </w:ins>
    </w:p>
    <w:p w14:paraId="708F363E" w14:textId="67574FC2" w:rsidR="00A97E73" w:rsidRPr="008608F8" w:rsidRDefault="00591893" w:rsidP="003C64C9">
      <w:pPr>
        <w:jc w:val="both"/>
      </w:pPr>
      <w:r w:rsidRPr="008608F8">
        <w:t xml:space="preserve">Based on the </w:t>
      </w:r>
      <w:r w:rsidR="0031447F" w:rsidRPr="008608F8">
        <w:t>outcomes</w:t>
      </w:r>
      <w:r w:rsidRPr="008608F8">
        <w:t xml:space="preserve"> from the CCSL Workshop on monitoring and evaluation of social learning</w:t>
      </w:r>
      <w:r w:rsidR="001A2E09" w:rsidRPr="008608F8">
        <w:t xml:space="preserve"> </w:t>
      </w:r>
      <w:r w:rsidRPr="008608F8">
        <w:t xml:space="preserve">(see </w:t>
      </w:r>
      <w:hyperlink r:id="rId8" w:history="1">
        <w:r w:rsidR="00A97E73" w:rsidRPr="008608F8">
          <w:rPr>
            <w:rStyle w:val="Hyperlink"/>
            <w:color w:val="auto"/>
          </w:rPr>
          <w:t>http://ccsl.wikispaces.com/CCSL+M%26E+Workshop+on+Evidence+Gathering</w:t>
        </w:r>
      </w:hyperlink>
      <w:r w:rsidRPr="008608F8">
        <w:t>),</w:t>
      </w:r>
      <w:r w:rsidR="00A97E73" w:rsidRPr="008608F8">
        <w:t xml:space="preserve"> </w:t>
      </w:r>
      <w:r w:rsidR="00222017">
        <w:t xml:space="preserve">five major </w:t>
      </w:r>
      <w:ins w:id="28" w:author="Besitzer" w:date="2014-08-22T10:52:00Z">
        <w:r w:rsidR="008E4ADF">
          <w:t>area</w:t>
        </w:r>
      </w:ins>
      <w:del w:id="29" w:author="Besitzer" w:date="2014-08-22T10:52:00Z">
        <w:r w:rsidR="009710FF" w:rsidRPr="008608F8" w:rsidDel="008E4ADF">
          <w:delText>factor</w:delText>
        </w:r>
      </w:del>
      <w:r w:rsidR="009710FF" w:rsidRPr="008608F8">
        <w:t xml:space="preserve">s </w:t>
      </w:r>
      <w:r w:rsidR="0017254D">
        <w:t xml:space="preserve">have been selected </w:t>
      </w:r>
      <w:r w:rsidR="009710FF" w:rsidRPr="008608F8">
        <w:t xml:space="preserve">to address the </w:t>
      </w:r>
      <w:ins w:id="30" w:author="Besitzer" w:date="2014-08-22T10:49:00Z">
        <w:r w:rsidR="008E4ADF">
          <w:t>purpose of this manual</w:t>
        </w:r>
      </w:ins>
      <w:del w:id="31" w:author="Besitzer" w:date="2014-08-22T10:50:00Z">
        <w:r w:rsidR="009710FF" w:rsidRPr="008608F8" w:rsidDel="008E4ADF">
          <w:delText>above objectives</w:delText>
        </w:r>
      </w:del>
      <w:r w:rsidR="00A97E73" w:rsidRPr="008608F8">
        <w:t>.</w:t>
      </w:r>
      <w:r w:rsidR="009710FF" w:rsidRPr="008608F8">
        <w:t xml:space="preserve"> </w:t>
      </w:r>
      <w:r w:rsidR="00A97E73" w:rsidRPr="008608F8">
        <w:t>Th</w:t>
      </w:r>
      <w:r w:rsidR="0017254D">
        <w:t>e</w:t>
      </w:r>
      <w:r w:rsidR="00A97E73" w:rsidRPr="008608F8">
        <w:t>s</w:t>
      </w:r>
      <w:r w:rsidR="0017254D">
        <w:t>e</w:t>
      </w:r>
      <w:r w:rsidR="00A97E73" w:rsidRPr="008608F8">
        <w:t xml:space="preserve"> </w:t>
      </w:r>
      <w:r w:rsidR="00C82325" w:rsidRPr="008608F8">
        <w:t>include engagement</w:t>
      </w:r>
      <w:r w:rsidR="009710FF" w:rsidRPr="008608F8">
        <w:t xml:space="preserve">, change, looped learning, capacity, </w:t>
      </w:r>
      <w:r w:rsidR="0017254D">
        <w:t>i</w:t>
      </w:r>
      <w:r w:rsidR="009710FF" w:rsidRPr="008608F8">
        <w:t>nstitutional opportunities and barriers</w:t>
      </w:r>
      <w:r w:rsidR="00C82325">
        <w:t>. An overview of</w:t>
      </w:r>
      <w:r w:rsidR="001D20CA">
        <w:t xml:space="preserve"> th</w:t>
      </w:r>
      <w:r w:rsidR="0017254D">
        <w:t>e</w:t>
      </w:r>
      <w:r w:rsidR="001D20CA">
        <w:t>s</w:t>
      </w:r>
      <w:r w:rsidR="0017254D">
        <w:t>e</w:t>
      </w:r>
      <w:r w:rsidR="001D20CA">
        <w:t xml:space="preserve"> </w:t>
      </w:r>
      <w:ins w:id="32" w:author="Besitzer" w:date="2014-08-22T10:52:00Z">
        <w:r w:rsidR="008E4ADF">
          <w:t>area</w:t>
        </w:r>
      </w:ins>
      <w:del w:id="33" w:author="Besitzer" w:date="2014-08-22T10:52:00Z">
        <w:r w:rsidR="001D20CA" w:rsidDel="008E4ADF">
          <w:delText>factor</w:delText>
        </w:r>
      </w:del>
      <w:r w:rsidR="001D20CA">
        <w:t>s as defined in the</w:t>
      </w:r>
      <w:r w:rsidR="00C82325">
        <w:t xml:space="preserve"> project</w:t>
      </w:r>
      <w:r w:rsidR="00A97E73" w:rsidRPr="008608F8">
        <w:t xml:space="preserve"> follows;</w:t>
      </w:r>
    </w:p>
    <w:p w14:paraId="629ED6B9" w14:textId="4AF636FE" w:rsidR="00BF4DE6" w:rsidRPr="008608F8" w:rsidRDefault="00BF4DE6" w:rsidP="003C64C9">
      <w:pPr>
        <w:jc w:val="both"/>
      </w:pPr>
      <w:r w:rsidRPr="001D20CA">
        <w:rPr>
          <w:b/>
        </w:rPr>
        <w:t>Engagement</w:t>
      </w:r>
      <w:r w:rsidR="001D20CA">
        <w:t>:</w:t>
      </w:r>
      <w:r w:rsidR="00222017">
        <w:t xml:space="preserve"> C</w:t>
      </w:r>
      <w:r w:rsidR="00C82325">
        <w:t xml:space="preserve">overs the process </w:t>
      </w:r>
      <w:r w:rsidR="0017254D">
        <w:t xml:space="preserve">followed in the </w:t>
      </w:r>
      <w:r w:rsidRPr="008608F8">
        <w:t>formation and functioning</w:t>
      </w:r>
      <w:r w:rsidR="0017254D" w:rsidRPr="0017254D">
        <w:t xml:space="preserve"> </w:t>
      </w:r>
      <w:r w:rsidR="0017254D">
        <w:t>of the learn</w:t>
      </w:r>
      <w:r w:rsidR="00222017">
        <w:t>ing alliance</w:t>
      </w:r>
      <w:r w:rsidRPr="008608F8">
        <w:t>.</w:t>
      </w:r>
      <w:r w:rsidR="0017254D">
        <w:t xml:space="preserve"> It includes the steps taken to establish the LA and the process the learning alliance adopts in identifying policy issues to deal with and key </w:t>
      </w:r>
      <w:r w:rsidR="00F16276">
        <w:t>policy actors around the issues;</w:t>
      </w:r>
      <w:r w:rsidR="0017254D">
        <w:t xml:space="preserve"> how and the reasons these actors are approached, plus the interactions </w:t>
      </w:r>
      <w:r w:rsidR="00F16276">
        <w:t xml:space="preserve">of partners in the LA </w:t>
      </w:r>
      <w:r w:rsidR="0017254D">
        <w:t xml:space="preserve">and </w:t>
      </w:r>
      <w:r w:rsidR="00F16276">
        <w:t>achievements/outcomes</w:t>
      </w:r>
      <w:r w:rsidR="0017254D">
        <w:t xml:space="preserve"> of the interactions. </w:t>
      </w:r>
    </w:p>
    <w:p w14:paraId="43FFF3FE" w14:textId="192A1C27" w:rsidR="00BF4DE6" w:rsidRPr="008608F8" w:rsidRDefault="00BF4DE6" w:rsidP="003C64C9">
      <w:pPr>
        <w:jc w:val="both"/>
      </w:pPr>
      <w:r w:rsidRPr="008608F8">
        <w:rPr>
          <w:b/>
        </w:rPr>
        <w:t xml:space="preserve">Change: </w:t>
      </w:r>
      <w:r w:rsidRPr="008608F8">
        <w:t xml:space="preserve">This looks </w:t>
      </w:r>
      <w:r w:rsidR="001D20CA" w:rsidRPr="008608F8">
        <w:t>at</w:t>
      </w:r>
      <w:r w:rsidR="001D20CA" w:rsidRPr="001D20CA">
        <w:t xml:space="preserve"> the</w:t>
      </w:r>
      <w:r w:rsidRPr="008608F8">
        <w:t xml:space="preserve"> </w:t>
      </w:r>
      <w:r w:rsidR="00F16276">
        <w:t xml:space="preserve">changes in the </w:t>
      </w:r>
      <w:r w:rsidRPr="008608F8">
        <w:t>Knowledge</w:t>
      </w:r>
      <w:r w:rsidR="00222017">
        <w:t>,</w:t>
      </w:r>
      <w:r w:rsidRPr="008608F8">
        <w:t xml:space="preserve"> Attitude</w:t>
      </w:r>
      <w:r w:rsidR="00222017">
        <w:t>,</w:t>
      </w:r>
      <w:r w:rsidRPr="008608F8">
        <w:t xml:space="preserve"> Skills </w:t>
      </w:r>
      <w:r w:rsidR="00F16276">
        <w:t xml:space="preserve">(KAS) </w:t>
      </w:r>
      <w:r w:rsidRPr="008608F8">
        <w:t xml:space="preserve">and practice </w:t>
      </w:r>
      <w:r w:rsidR="001D20CA" w:rsidRPr="008608F8">
        <w:t>among</w:t>
      </w:r>
      <w:r w:rsidRPr="008608F8">
        <w:t xml:space="preserve"> the </w:t>
      </w:r>
      <w:r w:rsidR="00F16276">
        <w:t xml:space="preserve">participants in the LA and the policy actors they interact with e.g. ministries, NGOs, media groups, civil society and private sector. </w:t>
      </w:r>
    </w:p>
    <w:p w14:paraId="5D9B0DE6" w14:textId="5CDD9135" w:rsidR="00BF4DE6" w:rsidRPr="008608F8" w:rsidRDefault="00BF4DE6" w:rsidP="003C64C9">
      <w:pPr>
        <w:jc w:val="both"/>
      </w:pPr>
      <w:r w:rsidRPr="001D20CA">
        <w:rPr>
          <w:b/>
        </w:rPr>
        <w:t>Institutional op</w:t>
      </w:r>
      <w:r w:rsidR="001D20CA" w:rsidRPr="001D20CA">
        <w:rPr>
          <w:b/>
        </w:rPr>
        <w:t>portunities and barriers</w:t>
      </w:r>
      <w:r w:rsidR="001D20CA">
        <w:t>: I</w:t>
      </w:r>
      <w:r w:rsidRPr="008608F8">
        <w:t>ncludes</w:t>
      </w:r>
      <w:r w:rsidR="001D20CA" w:rsidRPr="00285644">
        <w:rPr>
          <w:rFonts w:cstheme="minorHAnsi"/>
        </w:rPr>
        <w:t xml:space="preserve"> elements</w:t>
      </w:r>
      <w:r w:rsidR="001818D1">
        <w:rPr>
          <w:rFonts w:cstheme="minorHAnsi"/>
        </w:rPr>
        <w:t xml:space="preserve"> and components</w:t>
      </w:r>
      <w:r w:rsidR="001D20CA" w:rsidRPr="00285644">
        <w:rPr>
          <w:rFonts w:cstheme="minorHAnsi"/>
        </w:rPr>
        <w:t xml:space="preserve"> of institutional systems, governance and culture</w:t>
      </w:r>
      <w:r w:rsidR="001D20CA">
        <w:rPr>
          <w:rFonts w:cstheme="minorHAnsi"/>
        </w:rPr>
        <w:t xml:space="preserve"> </w:t>
      </w:r>
      <w:r w:rsidR="001818D1">
        <w:rPr>
          <w:rFonts w:cstheme="minorHAnsi"/>
        </w:rPr>
        <w:t xml:space="preserve">such as values and attitudes, resources, policies </w:t>
      </w:r>
      <w:r w:rsidR="001D20CA">
        <w:rPr>
          <w:rFonts w:cstheme="minorHAnsi"/>
        </w:rPr>
        <w:t>that facilitate or hinder social learning</w:t>
      </w:r>
      <w:r w:rsidR="007C4944">
        <w:rPr>
          <w:rFonts w:cstheme="minorHAnsi"/>
        </w:rPr>
        <w:t xml:space="preserve"> (SL)</w:t>
      </w:r>
      <w:r w:rsidR="001D20CA">
        <w:rPr>
          <w:rFonts w:cstheme="minorHAnsi"/>
        </w:rPr>
        <w:t xml:space="preserve">. </w:t>
      </w:r>
      <w:r w:rsidRPr="008608F8">
        <w:t xml:space="preserve"> </w:t>
      </w:r>
    </w:p>
    <w:p w14:paraId="30172E69" w14:textId="1D076A5F" w:rsidR="00C44892" w:rsidRDefault="00A97E73" w:rsidP="003C64C9">
      <w:pPr>
        <w:jc w:val="both"/>
      </w:pPr>
      <w:r w:rsidRPr="001D20CA">
        <w:rPr>
          <w:b/>
        </w:rPr>
        <w:t>Looped learning</w:t>
      </w:r>
      <w:r w:rsidRPr="008608F8">
        <w:t xml:space="preserve"> refers to the</w:t>
      </w:r>
      <w:r w:rsidR="001D20CA">
        <w:t xml:space="preserve"> </w:t>
      </w:r>
      <w:r w:rsidR="001D20CA" w:rsidRPr="00285644">
        <w:rPr>
          <w:rFonts w:cstheme="minorHAnsi"/>
        </w:rPr>
        <w:t>mechanisms in place to ensure learning, reflection and iteration</w:t>
      </w:r>
      <w:r w:rsidR="001D20CA">
        <w:rPr>
          <w:rFonts w:cstheme="minorHAnsi"/>
        </w:rPr>
        <w:t xml:space="preserve"> within the learning alliance. </w:t>
      </w:r>
      <w:r w:rsidR="00C44892">
        <w:rPr>
          <w:rFonts w:cstheme="minorHAnsi"/>
        </w:rPr>
        <w:t xml:space="preserve">Key </w:t>
      </w:r>
      <w:r w:rsidR="001D20CA">
        <w:rPr>
          <w:rFonts w:cstheme="minorHAnsi"/>
        </w:rPr>
        <w:t xml:space="preserve">questions that will be </w:t>
      </w:r>
      <w:r w:rsidR="00C44892">
        <w:rPr>
          <w:rFonts w:cstheme="minorHAnsi"/>
        </w:rPr>
        <w:t>asked</w:t>
      </w:r>
      <w:r w:rsidR="001D20CA">
        <w:rPr>
          <w:rFonts w:cstheme="minorHAnsi"/>
        </w:rPr>
        <w:t xml:space="preserve"> include;</w:t>
      </w:r>
      <w:r w:rsidRPr="008608F8">
        <w:t xml:space="preserve"> </w:t>
      </w:r>
    </w:p>
    <w:p w14:paraId="58D28D4E" w14:textId="4619BF20" w:rsidR="002C7E24" w:rsidRDefault="00A97E73" w:rsidP="003C64C9">
      <w:pPr>
        <w:pStyle w:val="Listenabsatz"/>
        <w:numPr>
          <w:ilvl w:val="0"/>
          <w:numId w:val="4"/>
        </w:numPr>
        <w:jc w:val="both"/>
      </w:pPr>
      <w:r w:rsidRPr="008608F8">
        <w:t xml:space="preserve">Are we doing </w:t>
      </w:r>
      <w:r w:rsidR="00C44892">
        <w:t>the things we set out to do?</w:t>
      </w:r>
      <w:r w:rsidR="002C7E24">
        <w:t xml:space="preserve"> This helps us to</w:t>
      </w:r>
      <w:r w:rsidR="00222017">
        <w:t xml:space="preserve"> </w:t>
      </w:r>
      <w:r w:rsidR="007C72DD">
        <w:t xml:space="preserve">improve the </w:t>
      </w:r>
      <w:r w:rsidRPr="008608F8">
        <w:t>existing routines and actions;</w:t>
      </w:r>
      <w:bookmarkStart w:id="34" w:name="h.15x6kxkplgfq"/>
      <w:bookmarkEnd w:id="34"/>
    </w:p>
    <w:p w14:paraId="217F03FD" w14:textId="0AF8A3D3" w:rsidR="002C7E24" w:rsidRDefault="00A97E73" w:rsidP="003C64C9">
      <w:pPr>
        <w:pStyle w:val="Listenabsatz"/>
        <w:numPr>
          <w:ilvl w:val="0"/>
          <w:numId w:val="4"/>
        </w:numPr>
        <w:jc w:val="both"/>
      </w:pPr>
      <w:r w:rsidRPr="008608F8">
        <w:t>Are we doing the right things</w:t>
      </w:r>
      <w:r w:rsidR="002C7E24">
        <w:t xml:space="preserve"> -</w:t>
      </w:r>
      <w:r w:rsidR="00C44892">
        <w:t xml:space="preserve"> is what we are doing the correct thing to do</w:t>
      </w:r>
      <w:r w:rsidRPr="008608F8">
        <w:t>?</w:t>
      </w:r>
      <w:r w:rsidR="002C7E24">
        <w:t xml:space="preserve"> This enables us to</w:t>
      </w:r>
      <w:r w:rsidRPr="008608F8">
        <w:t xml:space="preserve"> reframe the problem and change our goals</w:t>
      </w:r>
      <w:bookmarkStart w:id="35" w:name="h.kd1e0ysp619j"/>
      <w:bookmarkEnd w:id="35"/>
      <w:r w:rsidRPr="008608F8">
        <w:t xml:space="preserve">; </w:t>
      </w:r>
    </w:p>
    <w:p w14:paraId="45DF3382" w14:textId="7CEC2948" w:rsidR="00A97E73" w:rsidRPr="008608F8" w:rsidRDefault="00A97E73" w:rsidP="003C64C9">
      <w:pPr>
        <w:pStyle w:val="Listenabsatz"/>
        <w:numPr>
          <w:ilvl w:val="0"/>
          <w:numId w:val="4"/>
        </w:numPr>
        <w:jc w:val="both"/>
      </w:pPr>
      <w:r w:rsidRPr="008608F8">
        <w:t>How do we decide what is right</w:t>
      </w:r>
      <w:r w:rsidR="002C7E24">
        <w:t>- what do we need to do to get to the right thing? This allows us to</w:t>
      </w:r>
      <w:r w:rsidRPr="008608F8">
        <w:t xml:space="preserve"> </w:t>
      </w:r>
      <w:r w:rsidR="002C7E24">
        <w:t>change</w:t>
      </w:r>
      <w:r w:rsidR="002C7E24" w:rsidRPr="008608F8">
        <w:t xml:space="preserve"> </w:t>
      </w:r>
      <w:r w:rsidRPr="008608F8">
        <w:t>values and beliefs or governance systems.</w:t>
      </w:r>
      <w:r w:rsidR="00222017">
        <w:t xml:space="preserve"> </w:t>
      </w:r>
    </w:p>
    <w:p w14:paraId="30BBCE6C" w14:textId="7AC79C14" w:rsidR="00A97E73" w:rsidRPr="008608F8" w:rsidRDefault="00A97E73" w:rsidP="003C64C9">
      <w:pPr>
        <w:jc w:val="both"/>
      </w:pPr>
      <w:bookmarkStart w:id="36" w:name="h.qe2syirhkuc8"/>
      <w:bookmarkStart w:id="37" w:name="h.4bxi0zyteuk2"/>
      <w:bookmarkStart w:id="38" w:name="h.irmdzv7l2vyk"/>
      <w:bookmarkStart w:id="39" w:name="h.lyqrqfhzuwmr"/>
      <w:bookmarkEnd w:id="36"/>
      <w:bookmarkEnd w:id="37"/>
      <w:bookmarkEnd w:id="38"/>
      <w:bookmarkEnd w:id="39"/>
      <w:r w:rsidRPr="001D20CA">
        <w:rPr>
          <w:b/>
        </w:rPr>
        <w:t>Capacity</w:t>
      </w:r>
      <w:r w:rsidRPr="008608F8">
        <w:t>:</w:t>
      </w:r>
      <w:r w:rsidR="00222017">
        <w:t xml:space="preserve"> T</w:t>
      </w:r>
      <w:r w:rsidR="00BF4DE6" w:rsidRPr="008608F8">
        <w:t>his looks at both</w:t>
      </w:r>
      <w:r w:rsidR="001D20CA">
        <w:t xml:space="preserve"> stakeholder’s ability to contribute to social learning as well as the </w:t>
      </w:r>
      <w:r w:rsidR="00607D2A">
        <w:t xml:space="preserve">incremental changes that happen as a result of </w:t>
      </w:r>
      <w:r w:rsidR="00764602">
        <w:t>interactions in</w:t>
      </w:r>
      <w:r w:rsidR="001D20CA">
        <w:t xml:space="preserve"> the LA. </w:t>
      </w:r>
      <w:r w:rsidR="00BF4DE6" w:rsidRPr="008608F8">
        <w:t xml:space="preserve"> </w:t>
      </w:r>
    </w:p>
    <w:p w14:paraId="5B9C6522" w14:textId="25C882B9" w:rsidR="009710FF" w:rsidRPr="008608F8" w:rsidRDefault="00C51575" w:rsidP="003C64C9">
      <w:pPr>
        <w:jc w:val="both"/>
      </w:pPr>
      <w:r w:rsidRPr="008608F8">
        <w:t>T</w:t>
      </w:r>
      <w:r w:rsidR="009710FF" w:rsidRPr="008608F8">
        <w:t xml:space="preserve">he table below details the processes and indicators that will be tracked and the tools that will be used to collect the information. </w:t>
      </w:r>
    </w:p>
    <w:p w14:paraId="5D1112EB" w14:textId="3D414C54" w:rsidR="006872CF" w:rsidRPr="005D1380" w:rsidRDefault="008E4ADF" w:rsidP="00C12848">
      <w:pPr>
        <w:pStyle w:val="berschrift2"/>
        <w:rPr>
          <w:ins w:id="40" w:author="Besitzer" w:date="2014-08-22T10:54:00Z"/>
        </w:rPr>
      </w:pPr>
      <w:ins w:id="41" w:author="Besitzer" w:date="2014-08-22T10:54:00Z">
        <w:r w:rsidRPr="005D1380">
          <w:t xml:space="preserve">Operational Plan </w:t>
        </w:r>
      </w:ins>
    </w:p>
    <w:p w14:paraId="0D1A1486" w14:textId="7D9F5678" w:rsidR="008E4ADF" w:rsidRDefault="008E4ADF" w:rsidP="003C64C9">
      <w:pPr>
        <w:jc w:val="both"/>
        <w:rPr>
          <w:ins w:id="42" w:author="Besitzer" w:date="2014-08-22T10:54:00Z"/>
        </w:rPr>
      </w:pPr>
      <w:ins w:id="43" w:author="Besitzer" w:date="2014-08-22T10:54:00Z">
        <w:r>
          <w:t>The table below illustrates the operational monitoring plan for each of the areas described</w:t>
        </w:r>
      </w:ins>
      <w:ins w:id="44" w:author="Besitzer" w:date="2014-08-22T10:55:00Z">
        <w:r>
          <w:t xml:space="preserve">.  It unpacks what needs to be looked at in each of the monitoring areas and lists some detailed tools to be used for this. </w:t>
        </w:r>
      </w:ins>
    </w:p>
    <w:p w14:paraId="1B9BA623" w14:textId="77777777" w:rsidR="008E4ADF" w:rsidRDefault="008E4ADF" w:rsidP="003C64C9">
      <w:pPr>
        <w:jc w:val="both"/>
      </w:pPr>
    </w:p>
    <w:p w14:paraId="602C6533" w14:textId="77777777" w:rsidR="008608F8" w:rsidRDefault="008608F8" w:rsidP="003C64C9">
      <w:pPr>
        <w:jc w:val="both"/>
        <w:sectPr w:rsidR="008608F8" w:rsidSect="008608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78A6CF" w14:textId="77777777" w:rsidR="006672B8" w:rsidRDefault="006672B8" w:rsidP="003C64C9">
      <w:pPr>
        <w:jc w:val="both"/>
      </w:pPr>
      <w:r>
        <w:lastRenderedPageBreak/>
        <w:t>Table 1: FP4EA project monitoring framework</w:t>
      </w:r>
    </w:p>
    <w:tbl>
      <w:tblPr>
        <w:tblStyle w:val="Tabellenraster"/>
        <w:tblW w:w="15323" w:type="dxa"/>
        <w:tblInd w:w="-1085" w:type="dxa"/>
        <w:tblLook w:val="04A0" w:firstRow="1" w:lastRow="0" w:firstColumn="1" w:lastColumn="0" w:noHBand="0" w:noVBand="1"/>
      </w:tblPr>
      <w:tblGrid>
        <w:gridCol w:w="2457"/>
        <w:gridCol w:w="9656"/>
        <w:gridCol w:w="3210"/>
      </w:tblGrid>
      <w:tr w:rsidR="00B12C2E" w:rsidRPr="00285644" w14:paraId="7325BA1A" w14:textId="77777777" w:rsidTr="001818D1">
        <w:trPr>
          <w:trHeight w:val="300"/>
        </w:trPr>
        <w:tc>
          <w:tcPr>
            <w:tcW w:w="2457" w:type="dxa"/>
            <w:shd w:val="clear" w:color="auto" w:fill="C4BC96" w:themeFill="background2" w:themeFillShade="BF"/>
          </w:tcPr>
          <w:p w14:paraId="78A443BD" w14:textId="77777777" w:rsidR="00B12C2E" w:rsidRPr="00285644" w:rsidRDefault="00B12C2E" w:rsidP="003C64C9">
            <w:pPr>
              <w:jc w:val="both"/>
              <w:rPr>
                <w:rFonts w:cstheme="minorHAnsi"/>
                <w:b/>
                <w:bCs/>
              </w:rPr>
            </w:pPr>
            <w:r w:rsidRPr="00285644">
              <w:rPr>
                <w:rFonts w:cstheme="minorHAnsi"/>
                <w:b/>
                <w:bCs/>
              </w:rPr>
              <w:t>Factor</w:t>
            </w:r>
          </w:p>
        </w:tc>
        <w:tc>
          <w:tcPr>
            <w:tcW w:w="9656" w:type="dxa"/>
            <w:shd w:val="clear" w:color="auto" w:fill="C4BC96" w:themeFill="background2" w:themeFillShade="BF"/>
            <w:hideMark/>
          </w:tcPr>
          <w:p w14:paraId="50C7A31E" w14:textId="5F18C852" w:rsidR="00B12C2E" w:rsidRPr="00285644" w:rsidRDefault="00B12C2E" w:rsidP="003C64C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5644">
              <w:rPr>
                <w:rFonts w:cstheme="minorHAnsi"/>
                <w:b/>
                <w:bCs/>
              </w:rPr>
              <w:t>rocesses</w:t>
            </w:r>
            <w:r>
              <w:rPr>
                <w:rFonts w:cstheme="minorHAnsi"/>
                <w:b/>
                <w:bCs/>
              </w:rPr>
              <w:t>/Indicators</w:t>
            </w:r>
            <w:r w:rsidRPr="00285644">
              <w:rPr>
                <w:rFonts w:cstheme="minorHAnsi"/>
                <w:b/>
                <w:bCs/>
              </w:rPr>
              <w:t xml:space="preserve"> to be </w:t>
            </w:r>
            <w:r>
              <w:rPr>
                <w:rFonts w:cstheme="minorHAnsi"/>
                <w:b/>
                <w:bCs/>
              </w:rPr>
              <w:t xml:space="preserve">monitored &amp; </w:t>
            </w:r>
            <w:r w:rsidRPr="00285644">
              <w:rPr>
                <w:rFonts w:cstheme="minorHAnsi"/>
                <w:b/>
                <w:bCs/>
              </w:rPr>
              <w:t>documented</w:t>
            </w:r>
          </w:p>
        </w:tc>
        <w:tc>
          <w:tcPr>
            <w:tcW w:w="3210" w:type="dxa"/>
            <w:shd w:val="clear" w:color="auto" w:fill="C4BC96" w:themeFill="background2" w:themeFillShade="BF"/>
          </w:tcPr>
          <w:p w14:paraId="15C9A0AD" w14:textId="77777777" w:rsidR="00B12C2E" w:rsidRPr="00285644" w:rsidRDefault="00B12C2E" w:rsidP="003C64C9">
            <w:pPr>
              <w:jc w:val="both"/>
              <w:rPr>
                <w:rFonts w:cstheme="minorHAnsi"/>
                <w:b/>
                <w:bCs/>
              </w:rPr>
            </w:pPr>
            <w:r w:rsidRPr="00285644">
              <w:rPr>
                <w:rFonts w:cstheme="minorHAnsi"/>
                <w:b/>
                <w:bCs/>
              </w:rPr>
              <w:t>Tool/method to be used</w:t>
            </w:r>
          </w:p>
        </w:tc>
      </w:tr>
      <w:tr w:rsidR="007C72DD" w:rsidRPr="00285644" w14:paraId="34C4A8BA" w14:textId="77777777" w:rsidTr="001818D1">
        <w:trPr>
          <w:trHeight w:val="300"/>
        </w:trPr>
        <w:tc>
          <w:tcPr>
            <w:tcW w:w="15323" w:type="dxa"/>
            <w:gridSpan w:val="3"/>
            <w:shd w:val="clear" w:color="auto" w:fill="DDD9C3" w:themeFill="background2" w:themeFillShade="E6"/>
          </w:tcPr>
          <w:p w14:paraId="130EAB0C" w14:textId="558E1A91" w:rsidR="007C72DD" w:rsidRPr="00285644" w:rsidRDefault="007C72DD" w:rsidP="003C64C9">
            <w:pPr>
              <w:jc w:val="both"/>
              <w:rPr>
                <w:rFonts w:cstheme="minorHAnsi"/>
                <w:b/>
                <w:bCs/>
              </w:rPr>
            </w:pPr>
            <w:r w:rsidRPr="00285644">
              <w:rPr>
                <w:rFonts w:cstheme="minorHAnsi"/>
                <w:b/>
                <w:bCs/>
              </w:rPr>
              <w:t>Engagement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1818D1">
              <w:rPr>
                <w:rFonts w:cstheme="minorHAnsi"/>
                <w:bCs/>
              </w:rPr>
              <w:t>(</w:t>
            </w:r>
            <w:r w:rsidR="001818D1">
              <w:t>P</w:t>
            </w:r>
            <w:r>
              <w:t xml:space="preserve">rocess followed in the </w:t>
            </w:r>
            <w:r w:rsidRPr="008608F8">
              <w:t>formation and functioning</w:t>
            </w:r>
            <w:r w:rsidRPr="0017254D">
              <w:t xml:space="preserve"> </w:t>
            </w:r>
            <w:r>
              <w:t>of the LA plus the interactions of partners in the LA and achievements/outcomes of the interactions</w:t>
            </w:r>
            <w:r w:rsidRPr="008608F8">
              <w:t>.</w:t>
            </w:r>
            <w:r>
              <w:t xml:space="preserve"> </w:t>
            </w:r>
          </w:p>
        </w:tc>
      </w:tr>
      <w:tr w:rsidR="0031447F" w:rsidRPr="00285644" w14:paraId="10C943DA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215B7E8E" w14:textId="64C4B715" w:rsidR="0031447F" w:rsidRPr="0031447F" w:rsidRDefault="0031447F" w:rsidP="003C64C9">
            <w:pPr>
              <w:jc w:val="both"/>
              <w:rPr>
                <w:rFonts w:cstheme="minorHAnsi"/>
                <w:bCs/>
              </w:rPr>
            </w:pPr>
            <w:r w:rsidRPr="0031447F">
              <w:rPr>
                <w:rFonts w:cstheme="minorHAnsi"/>
                <w:bCs/>
              </w:rPr>
              <w:t>LA formation process</w:t>
            </w:r>
          </w:p>
        </w:tc>
        <w:tc>
          <w:tcPr>
            <w:tcW w:w="9656" w:type="dxa"/>
          </w:tcPr>
          <w:p w14:paraId="4E12CDCD" w14:textId="3E29C9AD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Steps through</w:t>
            </w:r>
            <w:r w:rsidRPr="00285644">
              <w:rPr>
                <w:rFonts w:cstheme="minorHAnsi"/>
                <w:bCs/>
              </w:rPr>
              <w:t xml:space="preserve"> which the LA is formed (process</w:t>
            </w:r>
            <w:r w:rsidR="00D9795F">
              <w:rPr>
                <w:rFonts w:cstheme="minorHAnsi"/>
                <w:bCs/>
              </w:rPr>
              <w:t>, lessons learnt,</w:t>
            </w:r>
            <w:r w:rsidR="00D9795F" w:rsidRPr="00285644">
              <w:rPr>
                <w:rFonts w:cstheme="minorHAnsi"/>
                <w:bCs/>
              </w:rPr>
              <w:t xml:space="preserve"> </w:t>
            </w:r>
            <w:r w:rsidRPr="00285644">
              <w:rPr>
                <w:rFonts w:cstheme="minorHAnsi"/>
                <w:bCs/>
              </w:rPr>
              <w:t>challenges)</w:t>
            </w:r>
          </w:p>
        </w:tc>
        <w:tc>
          <w:tcPr>
            <w:tcW w:w="3210" w:type="dxa"/>
          </w:tcPr>
          <w:p w14:paraId="426DFE80" w14:textId="1E217DEC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1</w:t>
            </w:r>
            <w:r w:rsidRPr="00285644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</w:t>
            </w:r>
            <w:r w:rsidRPr="00285644">
              <w:rPr>
                <w:rFonts w:cstheme="minorHAnsi"/>
                <w:bCs/>
              </w:rPr>
              <w:t>rogress reports</w:t>
            </w:r>
          </w:p>
        </w:tc>
      </w:tr>
      <w:tr w:rsidR="0031447F" w:rsidRPr="00285644" w14:paraId="519C7D11" w14:textId="77777777" w:rsidTr="001818D1">
        <w:trPr>
          <w:trHeight w:val="300"/>
        </w:trPr>
        <w:tc>
          <w:tcPr>
            <w:tcW w:w="2457" w:type="dxa"/>
            <w:vMerge/>
          </w:tcPr>
          <w:p w14:paraId="143CC363" w14:textId="77777777" w:rsidR="0031447F" w:rsidRPr="00285644" w:rsidRDefault="0031447F" w:rsidP="003C64C9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9656" w:type="dxa"/>
          </w:tcPr>
          <w:p w14:paraId="7A20617D" w14:textId="6E8B3D87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Actors</w:t>
            </w:r>
            <w:r w:rsidRPr="00285644">
              <w:rPr>
                <w:rFonts w:cstheme="minorHAnsi"/>
                <w:bCs/>
              </w:rPr>
              <w:t xml:space="preserve"> involved and their roles in the LA</w:t>
            </w:r>
            <w:r>
              <w:rPr>
                <w:rFonts w:cstheme="minorHAnsi"/>
                <w:bCs/>
              </w:rPr>
              <w:t xml:space="preserve"> (Characterized by organization, the individual participating</w:t>
            </w:r>
            <w:r w:rsidR="00887499">
              <w:rPr>
                <w:rFonts w:cstheme="minorHAnsi"/>
                <w:bCs/>
              </w:rPr>
              <w:t xml:space="preserve"> (</w:t>
            </w:r>
            <w:r w:rsidR="004B7090">
              <w:rPr>
                <w:rFonts w:cstheme="minorHAnsi"/>
                <w:bCs/>
              </w:rPr>
              <w:t xml:space="preserve">position, </w:t>
            </w:r>
            <w:r w:rsidR="00887499">
              <w:rPr>
                <w:rFonts w:cstheme="minorHAnsi"/>
                <w:bCs/>
              </w:rPr>
              <w:t>sex)</w:t>
            </w:r>
            <w:r>
              <w:rPr>
                <w:rFonts w:cstheme="minorHAnsi"/>
                <w:bCs/>
              </w:rPr>
              <w:t>, roles played</w:t>
            </w:r>
            <w:r w:rsidR="00887499">
              <w:rPr>
                <w:rFonts w:cstheme="minorHAnsi"/>
                <w:bCs/>
              </w:rPr>
              <w:t>/contributions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3210" w:type="dxa"/>
          </w:tcPr>
          <w:p w14:paraId="70FCAB3F" w14:textId="77777777" w:rsidR="0031447F" w:rsidRDefault="0031447F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2:</w:t>
            </w:r>
            <w:r w:rsidRPr="00285644">
              <w:rPr>
                <w:rFonts w:cstheme="minorHAnsi"/>
                <w:bCs/>
              </w:rPr>
              <w:t xml:space="preserve"> Stakeholder analysis to map key actors</w:t>
            </w:r>
            <w:r>
              <w:rPr>
                <w:rFonts w:cstheme="minorHAnsi"/>
                <w:bCs/>
              </w:rPr>
              <w:t xml:space="preserve"> </w:t>
            </w:r>
          </w:p>
          <w:p w14:paraId="4748DEE9" w14:textId="3585AFB8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Tool 3</w:t>
            </w:r>
            <w:r w:rsidRPr="00CF3DF0">
              <w:rPr>
                <w:rFonts w:cstheme="minorHAnsi"/>
                <w:bCs/>
              </w:rPr>
              <w:t>: Attendance registration</w:t>
            </w:r>
          </w:p>
        </w:tc>
      </w:tr>
      <w:tr w:rsidR="0031447F" w:rsidRPr="00285644" w14:paraId="4932A550" w14:textId="77777777" w:rsidTr="001818D1">
        <w:trPr>
          <w:trHeight w:val="300"/>
        </w:trPr>
        <w:tc>
          <w:tcPr>
            <w:tcW w:w="2457" w:type="dxa"/>
            <w:vMerge/>
          </w:tcPr>
          <w:p w14:paraId="7B76C8A5" w14:textId="77777777" w:rsidR="0031447F" w:rsidRPr="00285644" w:rsidRDefault="0031447F" w:rsidP="003C64C9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9656" w:type="dxa"/>
          </w:tcPr>
          <w:p w14:paraId="16FC491F" w14:textId="42FEF590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Cs/>
              </w:rPr>
              <w:t>Presence of a common objective / issues being addressed by the LA</w:t>
            </w:r>
            <w:r w:rsidR="00887499">
              <w:rPr>
                <w:rFonts w:cstheme="minorHAnsi"/>
                <w:bCs/>
              </w:rPr>
              <w:t xml:space="preserve"> and process how the objective is established</w:t>
            </w:r>
          </w:p>
        </w:tc>
        <w:tc>
          <w:tcPr>
            <w:tcW w:w="3210" w:type="dxa"/>
            <w:vMerge w:val="restart"/>
          </w:tcPr>
          <w:p w14:paraId="396B2931" w14:textId="6D6D7964" w:rsidR="0031447F" w:rsidDel="008E4ADF" w:rsidRDefault="0031447F">
            <w:pPr>
              <w:jc w:val="both"/>
              <w:rPr>
                <w:del w:id="45" w:author="Besitzer" w:date="2014-08-22T10:57:00Z"/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1</w:t>
            </w:r>
            <w:r w:rsidRPr="00285644">
              <w:rPr>
                <w:rFonts w:cstheme="minorHAnsi"/>
                <w:bCs/>
              </w:rPr>
              <w:t>:  LA activity reports</w:t>
            </w:r>
            <w:r>
              <w:rPr>
                <w:rFonts w:cstheme="minorHAnsi"/>
                <w:bCs/>
              </w:rPr>
              <w:t xml:space="preserve"> &amp; minutes</w:t>
            </w:r>
            <w:r w:rsidR="007C4944">
              <w:rPr>
                <w:rFonts w:cstheme="minorHAnsi"/>
                <w:bCs/>
              </w:rPr>
              <w:t>,</w:t>
            </w:r>
            <w:ins w:id="46" w:author="Besitzer" w:date="2014-08-22T10:57:00Z">
              <w:r w:rsidR="008E4ADF">
                <w:rPr>
                  <w:rFonts w:cstheme="minorHAnsi"/>
                  <w:bCs/>
                </w:rPr>
                <w:t xml:space="preserve"> </w:t>
              </w:r>
            </w:ins>
          </w:p>
          <w:p w14:paraId="678DE262" w14:textId="20449CD9" w:rsidR="00E93545" w:rsidRPr="00285644" w:rsidRDefault="008E4ADF">
            <w:pPr>
              <w:jc w:val="both"/>
              <w:rPr>
                <w:rFonts w:cstheme="minorHAnsi"/>
                <w:bCs/>
              </w:rPr>
            </w:pPr>
            <w:ins w:id="47" w:author="Besitzer" w:date="2014-08-22T10:57:00Z">
              <w:r>
                <w:rPr>
                  <w:rFonts w:cstheme="minorHAnsi"/>
                  <w:bCs/>
                </w:rPr>
                <w:t>o</w:t>
              </w:r>
            </w:ins>
            <w:del w:id="48" w:author="Besitzer" w:date="2014-08-22T10:57:00Z">
              <w:r w:rsidR="00E93545" w:rsidDel="008E4ADF">
                <w:rPr>
                  <w:rFonts w:cstheme="minorHAnsi"/>
                  <w:bCs/>
                </w:rPr>
                <w:delText>O</w:delText>
              </w:r>
            </w:del>
            <w:r w:rsidR="00E93545">
              <w:rPr>
                <w:rFonts w:cstheme="minorHAnsi"/>
                <w:bCs/>
              </w:rPr>
              <w:t>bservation</w:t>
            </w:r>
          </w:p>
        </w:tc>
      </w:tr>
      <w:tr w:rsidR="0031447F" w:rsidRPr="00285644" w14:paraId="6901A168" w14:textId="77777777" w:rsidTr="001818D1">
        <w:trPr>
          <w:trHeight w:val="300"/>
        </w:trPr>
        <w:tc>
          <w:tcPr>
            <w:tcW w:w="2457" w:type="dxa"/>
            <w:vMerge/>
          </w:tcPr>
          <w:p w14:paraId="40F8129C" w14:textId="77777777" w:rsidR="0031447F" w:rsidRPr="00285644" w:rsidRDefault="0031447F" w:rsidP="003C64C9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9656" w:type="dxa"/>
          </w:tcPr>
          <w:p w14:paraId="07EEB23B" w14:textId="3739A491" w:rsidR="0031447F" w:rsidRPr="00285644" w:rsidRDefault="00F4277A" w:rsidP="003C64C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need for</w:t>
            </w:r>
            <w:r w:rsidR="00E93545">
              <w:rPr>
                <w:rFonts w:cstheme="minorHAnsi"/>
                <w:bCs/>
              </w:rPr>
              <w:t xml:space="preserve"> defined</w:t>
            </w:r>
            <w:r>
              <w:rPr>
                <w:rFonts w:cstheme="minorHAnsi"/>
                <w:bCs/>
              </w:rPr>
              <w:t xml:space="preserve"> leadership</w:t>
            </w:r>
            <w:r w:rsidR="00E93545">
              <w:rPr>
                <w:rFonts w:cstheme="minorHAnsi"/>
                <w:bCs/>
              </w:rPr>
              <w:t xml:space="preserve"> roles</w:t>
            </w:r>
            <w:r>
              <w:rPr>
                <w:rFonts w:cstheme="minorHAnsi"/>
                <w:bCs/>
              </w:rPr>
              <w:t xml:space="preserve"> within the LA</w:t>
            </w:r>
          </w:p>
        </w:tc>
        <w:tc>
          <w:tcPr>
            <w:tcW w:w="3210" w:type="dxa"/>
            <w:vMerge/>
          </w:tcPr>
          <w:p w14:paraId="6B3846D1" w14:textId="7C522F37" w:rsidR="0031447F" w:rsidRPr="00285644" w:rsidRDefault="0031447F" w:rsidP="003C64C9">
            <w:pPr>
              <w:jc w:val="both"/>
              <w:rPr>
                <w:rFonts w:cstheme="minorHAnsi"/>
                <w:bCs/>
              </w:rPr>
            </w:pPr>
          </w:p>
        </w:tc>
      </w:tr>
      <w:tr w:rsidR="00E93545" w:rsidRPr="00285644" w14:paraId="5055D0E7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265644F9" w14:textId="50E40C78" w:rsidR="00E93545" w:rsidRPr="00285644" w:rsidRDefault="00E93545" w:rsidP="003C64C9">
            <w:pPr>
              <w:jc w:val="both"/>
              <w:rPr>
                <w:rFonts w:cstheme="minorHAnsi"/>
              </w:rPr>
            </w:pPr>
            <w:r w:rsidRPr="0031447F">
              <w:rPr>
                <w:rFonts w:cstheme="minorHAnsi"/>
                <w:bCs/>
              </w:rPr>
              <w:t>Operation and functioning of LA</w:t>
            </w:r>
          </w:p>
        </w:tc>
        <w:tc>
          <w:tcPr>
            <w:tcW w:w="9656" w:type="dxa"/>
            <w:shd w:val="clear" w:color="auto" w:fill="auto"/>
            <w:hideMark/>
          </w:tcPr>
          <w:p w14:paraId="56A0BE87" w14:textId="1EE5AD69" w:rsidR="00E93545" w:rsidRPr="00285644" w:rsidRDefault="00E93545" w:rsidP="003C64C9">
            <w:pPr>
              <w:jc w:val="both"/>
              <w:rPr>
                <w:rFonts w:cstheme="minorHAnsi"/>
              </w:rPr>
            </w:pPr>
            <w:r w:rsidRPr="004B7090">
              <w:rPr>
                <w:rFonts w:cstheme="minorHAnsi"/>
              </w:rPr>
              <w:t>Initiatives undertaken by the alliance to engage other relevant actors (e.g. networking, training, documentation, science to policy translation) and reasons</w:t>
            </w:r>
            <w:r>
              <w:rPr>
                <w:rFonts w:cstheme="minorHAnsi"/>
              </w:rPr>
              <w:t xml:space="preserve"> why such initiatives were taken</w:t>
            </w:r>
          </w:p>
        </w:tc>
        <w:tc>
          <w:tcPr>
            <w:tcW w:w="3210" w:type="dxa"/>
            <w:vMerge w:val="restart"/>
          </w:tcPr>
          <w:p w14:paraId="6FBA121D" w14:textId="5FEE86E3" w:rsidR="00E93545" w:rsidRPr="00285644" w:rsidRDefault="00E93545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  <w:bCs/>
              </w:rPr>
              <w:t>Tool 1:</w:t>
            </w:r>
            <w:r w:rsidRPr="00285644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P</w:t>
            </w:r>
            <w:r w:rsidRPr="00285644">
              <w:rPr>
                <w:rFonts w:cstheme="minorHAnsi"/>
                <w:bCs/>
              </w:rPr>
              <w:t>roject progress / LA activity report</w:t>
            </w:r>
          </w:p>
        </w:tc>
      </w:tr>
      <w:tr w:rsidR="00E93545" w:rsidRPr="00285644" w14:paraId="0C908C62" w14:textId="77777777" w:rsidTr="001818D1">
        <w:trPr>
          <w:trHeight w:val="300"/>
        </w:trPr>
        <w:tc>
          <w:tcPr>
            <w:tcW w:w="2457" w:type="dxa"/>
            <w:vMerge/>
          </w:tcPr>
          <w:p w14:paraId="073C1D31" w14:textId="77777777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8388A2A" w14:textId="2994D37B" w:rsidR="00E93545" w:rsidRPr="00285644" w:rsidRDefault="00E93545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Roles played by </w:t>
            </w:r>
            <w:r w:rsidRPr="00285644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CC, MAAIF cc task force and how the roles evolve </w:t>
            </w:r>
            <w:r w:rsidRPr="0028564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e.g. </w:t>
            </w:r>
            <w:r w:rsidRPr="00285644">
              <w:rPr>
                <w:rFonts w:cstheme="minorHAnsi"/>
              </w:rPr>
              <w:t>advising on relevant project activities and dissemination strategies, convening LA meetings, liaising with national and local policy actors, actively participating in the LA and research activities</w:t>
            </w:r>
            <w:r w:rsidRPr="00285644">
              <w:rPr>
                <w:rFonts w:cstheme="minorHAnsi"/>
                <w:i/>
              </w:rPr>
              <w:t>)</w:t>
            </w:r>
          </w:p>
        </w:tc>
        <w:tc>
          <w:tcPr>
            <w:tcW w:w="3210" w:type="dxa"/>
            <w:vMerge/>
          </w:tcPr>
          <w:p w14:paraId="1C192AED" w14:textId="69759BFF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</w:tr>
      <w:tr w:rsidR="00E93545" w:rsidRPr="00285644" w14:paraId="46C4DE54" w14:textId="77777777" w:rsidTr="001818D1">
        <w:trPr>
          <w:trHeight w:val="300"/>
        </w:trPr>
        <w:tc>
          <w:tcPr>
            <w:tcW w:w="2457" w:type="dxa"/>
            <w:vMerge/>
          </w:tcPr>
          <w:p w14:paraId="20664D9E" w14:textId="77777777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0FBC5ADA" w14:textId="191A8F4C" w:rsidR="00E93545" w:rsidRPr="00285644" w:rsidRDefault="00E93545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Policy engagement strategy</w:t>
            </w:r>
            <w:r>
              <w:rPr>
                <w:rFonts w:cstheme="minorHAnsi"/>
              </w:rPr>
              <w:t xml:space="preserve"> and actions</w:t>
            </w:r>
            <w:r w:rsidRPr="00285644">
              <w:rPr>
                <w:rFonts w:cstheme="minorHAnsi"/>
              </w:rPr>
              <w:t>(activities, time frames, reporting and feedback actions) developed by the LA</w:t>
            </w:r>
          </w:p>
        </w:tc>
        <w:tc>
          <w:tcPr>
            <w:tcW w:w="3210" w:type="dxa"/>
            <w:vMerge/>
          </w:tcPr>
          <w:p w14:paraId="47F6165E" w14:textId="12D1672E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</w:tr>
      <w:tr w:rsidR="00E93545" w:rsidRPr="00285644" w14:paraId="63EB74C8" w14:textId="77777777" w:rsidTr="001818D1">
        <w:trPr>
          <w:trHeight w:val="300"/>
        </w:trPr>
        <w:tc>
          <w:tcPr>
            <w:tcW w:w="2457" w:type="dxa"/>
            <w:vMerge/>
          </w:tcPr>
          <w:p w14:paraId="09920F9D" w14:textId="77777777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36DBE5F" w14:textId="594CDEF0" w:rsidR="00E93545" w:rsidRPr="00285644" w:rsidRDefault="00E93545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Mechanisms instituted by LA for pooling and sharing information/communication strategy (research results, lessons learned)</w:t>
            </w:r>
          </w:p>
        </w:tc>
        <w:tc>
          <w:tcPr>
            <w:tcW w:w="3210" w:type="dxa"/>
            <w:vMerge/>
          </w:tcPr>
          <w:p w14:paraId="2FAB9121" w14:textId="77777777" w:rsidR="00E93545" w:rsidRPr="00285644" w:rsidRDefault="00E93545" w:rsidP="003C64C9">
            <w:pPr>
              <w:jc w:val="both"/>
              <w:rPr>
                <w:rFonts w:cstheme="minorHAnsi"/>
              </w:rPr>
            </w:pPr>
          </w:p>
        </w:tc>
      </w:tr>
      <w:tr w:rsidR="004B7090" w:rsidRPr="00285644" w14:paraId="7D33089D" w14:textId="77777777" w:rsidTr="001818D1">
        <w:trPr>
          <w:trHeight w:val="300"/>
        </w:trPr>
        <w:tc>
          <w:tcPr>
            <w:tcW w:w="2457" w:type="dxa"/>
            <w:vMerge/>
          </w:tcPr>
          <w:p w14:paraId="799C6452" w14:textId="77777777" w:rsidR="004B7090" w:rsidRPr="00285644" w:rsidRDefault="004B7090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7FC18C9B" w14:textId="798CD736" w:rsidR="004B7090" w:rsidRPr="00285644" w:rsidRDefault="004B7090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Belief/perceptions  by the LA members  about resources</w:t>
            </w:r>
            <w:r>
              <w:rPr>
                <w:rFonts w:cstheme="minorHAnsi"/>
              </w:rPr>
              <w:t>(e.g. human capacity, finances, expertise)</w:t>
            </w:r>
            <w:r w:rsidRPr="00285644">
              <w:rPr>
                <w:rFonts w:cstheme="minorHAnsi"/>
              </w:rPr>
              <w:t xml:space="preserve"> that each members’ institution has and how this resources can be used  to improve cc adaptation in Uganda and Tanzania</w:t>
            </w:r>
          </w:p>
        </w:tc>
        <w:tc>
          <w:tcPr>
            <w:tcW w:w="3210" w:type="dxa"/>
            <w:vMerge w:val="restart"/>
          </w:tcPr>
          <w:p w14:paraId="3F3C0906" w14:textId="41FD5F97" w:rsidR="004B7090" w:rsidRPr="00285644" w:rsidRDefault="00E93545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="004B7090" w:rsidRPr="00285644">
              <w:rPr>
                <w:rFonts w:cstheme="minorHAnsi"/>
                <w:b/>
              </w:rPr>
              <w:t>:</w:t>
            </w:r>
            <w:r w:rsidR="004B7090" w:rsidRPr="00285644">
              <w:rPr>
                <w:rFonts w:cstheme="minorHAnsi"/>
              </w:rPr>
              <w:t xml:space="preserve"> KAS survey</w:t>
            </w:r>
          </w:p>
        </w:tc>
      </w:tr>
      <w:tr w:rsidR="004B7090" w:rsidRPr="00285644" w14:paraId="13D5A047" w14:textId="77777777" w:rsidTr="001818D1">
        <w:trPr>
          <w:trHeight w:val="300"/>
        </w:trPr>
        <w:tc>
          <w:tcPr>
            <w:tcW w:w="2457" w:type="dxa"/>
            <w:vMerge/>
          </w:tcPr>
          <w:p w14:paraId="29DE5C48" w14:textId="77777777" w:rsidR="004B7090" w:rsidRPr="00285644" w:rsidRDefault="004B7090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528709B3" w14:textId="30490663" w:rsidR="004B7090" w:rsidRPr="00285644" w:rsidRDefault="004B7090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Belief of members of the ability of the alliance to improve c</w:t>
            </w:r>
            <w:r>
              <w:rPr>
                <w:rFonts w:cstheme="minorHAnsi"/>
              </w:rPr>
              <w:t xml:space="preserve">limate </w:t>
            </w:r>
            <w:r w:rsidRPr="00285644">
              <w:rPr>
                <w:rFonts w:cstheme="minorHAnsi"/>
              </w:rPr>
              <w:t>c</w:t>
            </w:r>
            <w:r>
              <w:rPr>
                <w:rFonts w:cstheme="minorHAnsi"/>
              </w:rPr>
              <w:t>hange</w:t>
            </w:r>
            <w:r w:rsidRPr="00285644">
              <w:rPr>
                <w:rFonts w:cstheme="minorHAnsi"/>
              </w:rPr>
              <w:t xml:space="preserve"> adaptation</w:t>
            </w:r>
          </w:p>
        </w:tc>
        <w:tc>
          <w:tcPr>
            <w:tcW w:w="3210" w:type="dxa"/>
            <w:vMerge/>
          </w:tcPr>
          <w:p w14:paraId="218C062D" w14:textId="77777777" w:rsidR="004B7090" w:rsidRPr="00285644" w:rsidRDefault="004B7090" w:rsidP="003C64C9">
            <w:pPr>
              <w:jc w:val="both"/>
              <w:rPr>
                <w:rFonts w:cstheme="minorHAnsi"/>
              </w:rPr>
            </w:pPr>
          </w:p>
        </w:tc>
      </w:tr>
      <w:tr w:rsidR="004B7090" w:rsidRPr="00285644" w14:paraId="55C6C9EA" w14:textId="77777777" w:rsidTr="001818D1">
        <w:trPr>
          <w:trHeight w:val="300"/>
        </w:trPr>
        <w:tc>
          <w:tcPr>
            <w:tcW w:w="2457" w:type="dxa"/>
            <w:vMerge/>
          </w:tcPr>
          <w:p w14:paraId="024F70CA" w14:textId="77777777" w:rsidR="004B7090" w:rsidRPr="00285644" w:rsidRDefault="004B7090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CA694C7" w14:textId="490656DD" w:rsidR="004B7090" w:rsidRPr="00285644" w:rsidRDefault="004B7090" w:rsidP="003C64C9">
            <w:pPr>
              <w:jc w:val="both"/>
              <w:rPr>
                <w:rFonts w:cstheme="minorHAnsi"/>
              </w:rPr>
            </w:pPr>
            <w:r>
              <w:t>No. of meeting convened and consistency of participation of</w:t>
            </w:r>
            <w:r w:rsidRPr="00EE519D">
              <w:t xml:space="preserve"> members </w:t>
            </w:r>
            <w:r>
              <w:t>in the learning alliance</w:t>
            </w:r>
          </w:p>
        </w:tc>
        <w:tc>
          <w:tcPr>
            <w:tcW w:w="3210" w:type="dxa"/>
          </w:tcPr>
          <w:p w14:paraId="5DA67441" w14:textId="61293AD9" w:rsidR="004B7090" w:rsidRPr="00285644" w:rsidRDefault="004B7090" w:rsidP="003C64C9">
            <w:pPr>
              <w:jc w:val="both"/>
              <w:rPr>
                <w:rFonts w:cstheme="minorHAnsi"/>
              </w:rPr>
            </w:pPr>
            <w:r>
              <w:rPr>
                <w:b/>
              </w:rPr>
              <w:t>Tool 3</w:t>
            </w:r>
            <w:r w:rsidRPr="00EE519D">
              <w:t>: Attendance registration</w:t>
            </w:r>
          </w:p>
        </w:tc>
      </w:tr>
      <w:tr w:rsidR="00E331BF" w:rsidRPr="00285644" w14:paraId="6B3E64D1" w14:textId="77777777" w:rsidTr="001818D1">
        <w:trPr>
          <w:trHeight w:val="300"/>
        </w:trPr>
        <w:tc>
          <w:tcPr>
            <w:tcW w:w="15323" w:type="dxa"/>
            <w:gridSpan w:val="3"/>
            <w:shd w:val="clear" w:color="auto" w:fill="DDD9C3" w:themeFill="background2" w:themeFillShade="E6"/>
          </w:tcPr>
          <w:p w14:paraId="6369C1D8" w14:textId="1B1AFE2B" w:rsidR="00E331BF" w:rsidRPr="00285644" w:rsidRDefault="001818D1" w:rsidP="003C64C9">
            <w:pPr>
              <w:jc w:val="both"/>
              <w:rPr>
                <w:rFonts w:cstheme="minorHAnsi"/>
              </w:rPr>
            </w:pPr>
            <w:r>
              <w:rPr>
                <w:b/>
              </w:rPr>
              <w:t>Change</w:t>
            </w:r>
            <w:r>
              <w:t xml:space="preserve"> (</w:t>
            </w:r>
            <w:r w:rsidR="00E331BF">
              <w:t xml:space="preserve">KAS and practice </w:t>
            </w:r>
            <w:r>
              <w:t>changes among</w:t>
            </w:r>
            <w:r w:rsidR="00E331BF" w:rsidRPr="008608F8">
              <w:t xml:space="preserve"> the </w:t>
            </w:r>
            <w:r w:rsidR="00E331BF">
              <w:t>participants in the LA and the policy</w:t>
            </w:r>
            <w:r w:rsidR="006D167E">
              <w:t xml:space="preserve"> actors they interact with</w:t>
            </w:r>
            <w:r>
              <w:t>)</w:t>
            </w:r>
            <w:r w:rsidR="00E331BF">
              <w:t>.</w:t>
            </w:r>
          </w:p>
        </w:tc>
      </w:tr>
      <w:tr w:rsidR="006D66DD" w:rsidRPr="00285644" w14:paraId="463F4C77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53AE8E9A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Increased information seeking/exchanging behavior from policy makers, implementers</w:t>
            </w:r>
          </w:p>
        </w:tc>
        <w:tc>
          <w:tcPr>
            <w:tcW w:w="9656" w:type="dxa"/>
            <w:noWrap/>
          </w:tcPr>
          <w:p w14:paraId="6AA17A57" w14:textId="51DDF2C3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Quality and strength of relationships or networks </w:t>
            </w:r>
            <w:r>
              <w:rPr>
                <w:rFonts w:cstheme="minorHAnsi"/>
              </w:rPr>
              <w:t xml:space="preserve">between policy makers, implementers and public/private investors in the </w:t>
            </w:r>
            <w:r w:rsidRPr="00285644">
              <w:rPr>
                <w:rFonts w:cstheme="minorHAnsi"/>
              </w:rPr>
              <w:t>LA</w:t>
            </w:r>
          </w:p>
        </w:tc>
        <w:tc>
          <w:tcPr>
            <w:tcW w:w="3210" w:type="dxa"/>
          </w:tcPr>
          <w:p w14:paraId="4FDF57FC" w14:textId="5C2622F2" w:rsidR="006D66DD" w:rsidRPr="00285644" w:rsidRDefault="00E93545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6</w:t>
            </w:r>
            <w:r w:rsidR="006D66DD" w:rsidRPr="00285644">
              <w:rPr>
                <w:rFonts w:cstheme="minorHAnsi"/>
                <w:b/>
              </w:rPr>
              <w:t>:</w:t>
            </w:r>
            <w:r w:rsidR="006D66DD" w:rsidRPr="00285644">
              <w:rPr>
                <w:rFonts w:cstheme="minorHAnsi"/>
              </w:rPr>
              <w:t xml:space="preserve"> Network analysis</w:t>
            </w:r>
          </w:p>
        </w:tc>
      </w:tr>
      <w:tr w:rsidR="006D66DD" w:rsidRPr="00285644" w14:paraId="5FE2A369" w14:textId="77777777" w:rsidTr="001818D1">
        <w:trPr>
          <w:trHeight w:val="300"/>
        </w:trPr>
        <w:tc>
          <w:tcPr>
            <w:tcW w:w="2457" w:type="dxa"/>
            <w:vMerge/>
          </w:tcPr>
          <w:p w14:paraId="05655CFB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1CACC44E" w14:textId="123AB391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Type of information being sought by</w:t>
            </w:r>
            <w:r w:rsidR="008F28BA">
              <w:rPr>
                <w:rFonts w:cstheme="minorHAnsi"/>
              </w:rPr>
              <w:t xml:space="preserve"> policy actors</w:t>
            </w:r>
          </w:p>
        </w:tc>
        <w:tc>
          <w:tcPr>
            <w:tcW w:w="3210" w:type="dxa"/>
          </w:tcPr>
          <w:p w14:paraId="2AF3A3E0" w14:textId="21374BE5" w:rsidR="006D66DD" w:rsidRPr="00285644" w:rsidRDefault="00E93545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KAS survey</w:t>
            </w:r>
          </w:p>
        </w:tc>
      </w:tr>
      <w:tr w:rsidR="006D66DD" w:rsidRPr="00285644" w14:paraId="0C0C5482" w14:textId="77777777" w:rsidTr="001818D1">
        <w:trPr>
          <w:trHeight w:val="300"/>
        </w:trPr>
        <w:tc>
          <w:tcPr>
            <w:tcW w:w="2457" w:type="dxa"/>
            <w:vMerge/>
          </w:tcPr>
          <w:p w14:paraId="14A3E796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6EF8234E" w14:textId="6DA90C2F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Information sharing mechanisms </w:t>
            </w:r>
            <w:r w:rsidR="00F625FE">
              <w:rPr>
                <w:rFonts w:cstheme="minorHAnsi"/>
              </w:rPr>
              <w:t>/</w:t>
            </w:r>
            <w:r w:rsidRPr="00285644">
              <w:rPr>
                <w:rFonts w:cstheme="minorHAnsi"/>
              </w:rPr>
              <w:t>channels frequently used by LA</w:t>
            </w:r>
            <w:r w:rsidR="00E331BF">
              <w:rPr>
                <w:rFonts w:cstheme="minorHAnsi"/>
              </w:rPr>
              <w:t xml:space="preserve"> &amp; types of information shared</w:t>
            </w:r>
            <w:r w:rsidRPr="00285644">
              <w:rPr>
                <w:rFonts w:cstheme="minorHAnsi"/>
              </w:rPr>
              <w:t xml:space="preserve">.  </w:t>
            </w:r>
          </w:p>
        </w:tc>
        <w:tc>
          <w:tcPr>
            <w:tcW w:w="3210" w:type="dxa"/>
            <w:vMerge w:val="restart"/>
          </w:tcPr>
          <w:p w14:paraId="042AD407" w14:textId="77777777" w:rsidR="006D66DD" w:rsidRDefault="006D66DD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1:</w:t>
            </w:r>
            <w:r w:rsidRPr="00285644">
              <w:rPr>
                <w:rFonts w:cstheme="minorHAnsi"/>
                <w:bCs/>
              </w:rPr>
              <w:t xml:space="preserve"> LA activity report</w:t>
            </w:r>
          </w:p>
          <w:p w14:paraId="406F61EB" w14:textId="77C21254" w:rsidR="000010D9" w:rsidRPr="00285644" w:rsidRDefault="00E93545" w:rsidP="003C64C9">
            <w:pPr>
              <w:jc w:val="both"/>
              <w:rPr>
                <w:rFonts w:cstheme="minorHAnsi"/>
              </w:rPr>
            </w:pPr>
            <w:r w:rsidRPr="00E93545">
              <w:rPr>
                <w:rFonts w:cstheme="minorHAnsi"/>
                <w:b/>
                <w:bCs/>
              </w:rPr>
              <w:t>Tool 7:</w:t>
            </w:r>
            <w:r>
              <w:rPr>
                <w:rFonts w:cstheme="minorHAnsi"/>
                <w:bCs/>
              </w:rPr>
              <w:t xml:space="preserve"> Meeting evaluation</w:t>
            </w:r>
          </w:p>
        </w:tc>
      </w:tr>
      <w:tr w:rsidR="006D66DD" w:rsidRPr="00285644" w14:paraId="085E8DC8" w14:textId="77777777" w:rsidTr="001818D1">
        <w:trPr>
          <w:trHeight w:val="368"/>
        </w:trPr>
        <w:tc>
          <w:tcPr>
            <w:tcW w:w="2457" w:type="dxa"/>
            <w:vMerge/>
          </w:tcPr>
          <w:p w14:paraId="5012B46D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78A09216" w14:textId="069DE12F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No. of climate change, food security and agriculture trainings/workshops attended by LA members</w:t>
            </w:r>
          </w:p>
        </w:tc>
        <w:tc>
          <w:tcPr>
            <w:tcW w:w="3210" w:type="dxa"/>
            <w:vMerge/>
          </w:tcPr>
          <w:p w14:paraId="431143B0" w14:textId="07C0AA88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</w:tr>
      <w:tr w:rsidR="006D66DD" w:rsidRPr="00285644" w14:paraId="1B56D1AB" w14:textId="77777777" w:rsidTr="001818D1">
        <w:trPr>
          <w:trHeight w:val="300"/>
        </w:trPr>
        <w:tc>
          <w:tcPr>
            <w:tcW w:w="2457" w:type="dxa"/>
            <w:vMerge/>
          </w:tcPr>
          <w:p w14:paraId="2D81ACFB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62D5D580" w14:textId="6FC9DB56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6D66DD">
              <w:rPr>
                <w:rFonts w:cstheme="minorHAnsi"/>
              </w:rPr>
              <w:t xml:space="preserve">Frequency of interactions </w:t>
            </w:r>
            <w:r>
              <w:rPr>
                <w:rFonts w:cstheme="minorHAnsi"/>
              </w:rPr>
              <w:t>(</w:t>
            </w:r>
            <w:r w:rsidRPr="006D66DD">
              <w:rPr>
                <w:rFonts w:cstheme="minorHAnsi"/>
              </w:rPr>
              <w:t>e.g. through email</w:t>
            </w:r>
            <w:r w:rsidR="00F625FE">
              <w:rPr>
                <w:rFonts w:cstheme="minorHAnsi"/>
              </w:rPr>
              <w:t>, skype calls, meetings/workshops</w:t>
            </w:r>
            <w:r w:rsidRPr="006D66DD">
              <w:rPr>
                <w:rFonts w:cstheme="minorHAnsi"/>
              </w:rPr>
              <w:t xml:space="preserve"> </w:t>
            </w:r>
            <w:r w:rsidRPr="005953F2">
              <w:rPr>
                <w:rFonts w:cstheme="minorHAnsi"/>
              </w:rPr>
              <w:t>between LA actors and research in terms of demanding and supplying information and tools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210" w:type="dxa"/>
            <w:vMerge/>
          </w:tcPr>
          <w:p w14:paraId="406C71CE" w14:textId="77777777" w:rsidR="006D66DD" w:rsidRPr="00285644" w:rsidRDefault="006D66DD" w:rsidP="003C64C9">
            <w:pPr>
              <w:jc w:val="both"/>
              <w:rPr>
                <w:rFonts w:cstheme="minorHAnsi"/>
              </w:rPr>
            </w:pPr>
          </w:p>
        </w:tc>
      </w:tr>
      <w:tr w:rsidR="009B5C86" w:rsidRPr="00285644" w14:paraId="0501F0CA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5CA23D16" w14:textId="7C5872D8" w:rsidR="009B5C86" w:rsidRPr="00285644" w:rsidRDefault="009B5C86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Policy makers and </w:t>
            </w:r>
            <w:r w:rsidRPr="00285644">
              <w:rPr>
                <w:rFonts w:cstheme="minorHAnsi"/>
              </w:rPr>
              <w:t>implementers recogni</w:t>
            </w:r>
            <w:r>
              <w:rPr>
                <w:rFonts w:cstheme="minorHAnsi"/>
              </w:rPr>
              <w:t>ze policy gaps and conflicts &amp;</w:t>
            </w:r>
            <w:r w:rsidRPr="00285644">
              <w:rPr>
                <w:rFonts w:cstheme="minorHAnsi"/>
              </w:rPr>
              <w:t xml:space="preserve"> seek to address them</w:t>
            </w:r>
          </w:p>
        </w:tc>
        <w:tc>
          <w:tcPr>
            <w:tcW w:w="9656" w:type="dxa"/>
            <w:noWrap/>
          </w:tcPr>
          <w:p w14:paraId="570E4F0E" w14:textId="77777777" w:rsidR="009B5C86" w:rsidRPr="00285644" w:rsidRDefault="009B5C86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Actions/initiatives  undertaken </w:t>
            </w:r>
            <w:r>
              <w:rPr>
                <w:rFonts w:cstheme="minorHAnsi"/>
              </w:rPr>
              <w:t xml:space="preserve">by LA </w:t>
            </w:r>
            <w:r w:rsidRPr="00285644">
              <w:rPr>
                <w:rFonts w:cstheme="minorHAnsi"/>
              </w:rPr>
              <w:t xml:space="preserve">to bridge identified </w:t>
            </w:r>
            <w:r>
              <w:rPr>
                <w:rFonts w:cstheme="minorHAnsi"/>
              </w:rPr>
              <w:t xml:space="preserve">policy </w:t>
            </w:r>
            <w:r w:rsidRPr="00285644">
              <w:rPr>
                <w:rFonts w:cstheme="minorHAnsi"/>
              </w:rPr>
              <w:t>gaps</w:t>
            </w:r>
            <w:r>
              <w:rPr>
                <w:rFonts w:cstheme="minorHAnsi"/>
              </w:rPr>
              <w:t xml:space="preserve"> and conflicts</w:t>
            </w:r>
          </w:p>
        </w:tc>
        <w:tc>
          <w:tcPr>
            <w:tcW w:w="3210" w:type="dxa"/>
            <w:vMerge w:val="restart"/>
          </w:tcPr>
          <w:p w14:paraId="14013771" w14:textId="41CCD426" w:rsidR="009B5C86" w:rsidRDefault="0014476A" w:rsidP="003C64C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Tool</w:t>
            </w:r>
            <w:r w:rsidR="009B5C86" w:rsidRPr="00285644">
              <w:rPr>
                <w:rFonts w:cstheme="minorHAnsi"/>
                <w:b/>
                <w:bCs/>
              </w:rPr>
              <w:t>1:</w:t>
            </w:r>
            <w:r w:rsidR="009B5C86">
              <w:rPr>
                <w:rFonts w:cstheme="minorHAnsi"/>
                <w:bCs/>
              </w:rPr>
              <w:t xml:space="preserve"> LA activity/progress report</w:t>
            </w:r>
          </w:p>
          <w:p w14:paraId="022EEB4D" w14:textId="77777777" w:rsidR="006D167E" w:rsidRDefault="006D167E" w:rsidP="003C64C9">
            <w:pPr>
              <w:jc w:val="both"/>
              <w:rPr>
                <w:rFonts w:cstheme="minorHAnsi"/>
                <w:b/>
                <w:bCs/>
              </w:rPr>
            </w:pPr>
          </w:p>
          <w:p w14:paraId="5AFBB2A9" w14:textId="03C294F8" w:rsidR="006D167E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>Observation</w:t>
            </w:r>
          </w:p>
        </w:tc>
      </w:tr>
      <w:tr w:rsidR="009B5C86" w:rsidRPr="00285644" w14:paraId="6E2D0B82" w14:textId="77777777" w:rsidTr="001818D1">
        <w:trPr>
          <w:trHeight w:val="300"/>
        </w:trPr>
        <w:tc>
          <w:tcPr>
            <w:tcW w:w="2457" w:type="dxa"/>
            <w:vMerge/>
          </w:tcPr>
          <w:p w14:paraId="367F1E5F" w14:textId="77777777" w:rsidR="009B5C86" w:rsidRPr="00285644" w:rsidRDefault="009B5C86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5BCE3B3" w14:textId="2DF0543E" w:rsidR="009B5C86" w:rsidRPr="00285644" w:rsidRDefault="009B5C86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Initiatives undertaken </w:t>
            </w:r>
            <w:r>
              <w:rPr>
                <w:rFonts w:cstheme="minorHAnsi"/>
              </w:rPr>
              <w:t xml:space="preserve">by LA </w:t>
            </w:r>
            <w:r w:rsidRPr="00285644">
              <w:rPr>
                <w:rFonts w:cstheme="minorHAnsi"/>
              </w:rPr>
              <w:t xml:space="preserve">to influence changes in </w:t>
            </w:r>
            <w:r>
              <w:rPr>
                <w:rFonts w:cstheme="minorHAnsi"/>
              </w:rPr>
              <w:t xml:space="preserve">climate change adaptation </w:t>
            </w:r>
            <w:r w:rsidRPr="00285644">
              <w:rPr>
                <w:rFonts w:cstheme="minorHAnsi"/>
              </w:rPr>
              <w:t>polic</w:t>
            </w:r>
            <w:r>
              <w:rPr>
                <w:rFonts w:cstheme="minorHAnsi"/>
              </w:rPr>
              <w:t>ies or policy implementation strategies</w:t>
            </w:r>
          </w:p>
        </w:tc>
        <w:tc>
          <w:tcPr>
            <w:tcW w:w="3210" w:type="dxa"/>
            <w:vMerge/>
          </w:tcPr>
          <w:p w14:paraId="7A7824EA" w14:textId="77777777" w:rsidR="009B5C86" w:rsidRPr="00285644" w:rsidRDefault="009B5C86" w:rsidP="003C64C9">
            <w:pPr>
              <w:jc w:val="both"/>
              <w:rPr>
                <w:rFonts w:cstheme="minorHAnsi"/>
                <w:bCs/>
              </w:rPr>
            </w:pPr>
          </w:p>
        </w:tc>
      </w:tr>
      <w:tr w:rsidR="009B5C86" w:rsidRPr="00285644" w14:paraId="1BAE441D" w14:textId="77777777" w:rsidTr="009B5C86">
        <w:trPr>
          <w:trHeight w:val="377"/>
        </w:trPr>
        <w:tc>
          <w:tcPr>
            <w:tcW w:w="2457" w:type="dxa"/>
            <w:vMerge/>
          </w:tcPr>
          <w:p w14:paraId="511F66A6" w14:textId="77777777" w:rsidR="009B5C86" w:rsidRPr="00285644" w:rsidRDefault="009B5C86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CB1C1DA" w14:textId="7D15F85B" w:rsidR="009B5C86" w:rsidRPr="00285644" w:rsidRDefault="009B5C86" w:rsidP="003C64C9">
            <w:pPr>
              <w:jc w:val="both"/>
              <w:rPr>
                <w:rFonts w:cstheme="minorHAnsi"/>
              </w:rPr>
            </w:pPr>
            <w:r w:rsidRPr="00B02FDB">
              <w:rPr>
                <w:rFonts w:cstheme="minorHAnsi"/>
              </w:rPr>
              <w:t>No. of policy actors in the LA actively engaged in policy negotiations for climate change adaptation</w:t>
            </w:r>
          </w:p>
        </w:tc>
        <w:tc>
          <w:tcPr>
            <w:tcW w:w="3210" w:type="dxa"/>
            <w:vMerge/>
          </w:tcPr>
          <w:p w14:paraId="0A668FFB" w14:textId="77777777" w:rsidR="009B5C86" w:rsidRPr="00285644" w:rsidRDefault="009B5C86" w:rsidP="003C64C9">
            <w:pPr>
              <w:jc w:val="both"/>
              <w:rPr>
                <w:rFonts w:cstheme="minorHAnsi"/>
              </w:rPr>
            </w:pPr>
          </w:p>
        </w:tc>
      </w:tr>
      <w:tr w:rsidR="006D66DD" w:rsidRPr="00285644" w14:paraId="7AC45AC2" w14:textId="77777777" w:rsidTr="001818D1">
        <w:trPr>
          <w:trHeight w:val="300"/>
        </w:trPr>
        <w:tc>
          <w:tcPr>
            <w:tcW w:w="2457" w:type="dxa"/>
          </w:tcPr>
          <w:p w14:paraId="06E83BEF" w14:textId="05C37971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A507E5">
              <w:rPr>
                <w:rFonts w:cstheme="minorHAnsi"/>
              </w:rPr>
              <w:t>Policy makers and implementers have identified policy actions for improved climate change</w:t>
            </w:r>
            <w:r>
              <w:rPr>
                <w:rFonts w:cstheme="minorHAnsi"/>
              </w:rPr>
              <w:t>(cc)</w:t>
            </w:r>
            <w:r w:rsidRPr="00A507E5">
              <w:rPr>
                <w:rFonts w:cstheme="minorHAnsi"/>
              </w:rPr>
              <w:t xml:space="preserve"> adaptation</w:t>
            </w:r>
          </w:p>
        </w:tc>
        <w:tc>
          <w:tcPr>
            <w:tcW w:w="9656" w:type="dxa"/>
            <w:noWrap/>
          </w:tcPr>
          <w:p w14:paraId="164FE49E" w14:textId="5F024986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C</w:t>
            </w:r>
            <w:r w:rsidR="008F28BA">
              <w:rPr>
                <w:rFonts w:cstheme="minorHAnsi"/>
              </w:rPr>
              <w:t xml:space="preserve">limate </w:t>
            </w:r>
            <w:r w:rsidRPr="00285644">
              <w:rPr>
                <w:rFonts w:cstheme="minorHAnsi"/>
              </w:rPr>
              <w:t>c</w:t>
            </w:r>
            <w:r w:rsidR="008F28BA">
              <w:rPr>
                <w:rFonts w:cstheme="minorHAnsi"/>
              </w:rPr>
              <w:t>hange</w:t>
            </w:r>
            <w:r w:rsidRPr="00285644">
              <w:rPr>
                <w:rFonts w:cstheme="minorHAnsi"/>
              </w:rPr>
              <w:t xml:space="preserve"> adaptation, policy and </w:t>
            </w:r>
            <w:r w:rsidR="0038255A">
              <w:rPr>
                <w:rFonts w:cstheme="minorHAnsi"/>
              </w:rPr>
              <w:t xml:space="preserve">investment options reviewed and </w:t>
            </w:r>
            <w:r w:rsidRPr="00285644">
              <w:rPr>
                <w:rFonts w:cstheme="minorHAnsi"/>
              </w:rPr>
              <w:t xml:space="preserve">approved </w:t>
            </w:r>
            <w:r w:rsidR="0038255A">
              <w:rPr>
                <w:rFonts w:cstheme="minorHAnsi"/>
              </w:rPr>
              <w:t xml:space="preserve">and proposed to decision makers </w:t>
            </w:r>
            <w:r w:rsidR="006D167E" w:rsidRPr="00285644">
              <w:rPr>
                <w:rFonts w:cstheme="minorHAnsi"/>
              </w:rPr>
              <w:t>by the LA</w:t>
            </w:r>
            <w:r w:rsidR="006D167E">
              <w:rPr>
                <w:rFonts w:cstheme="minorHAnsi"/>
              </w:rPr>
              <w:t xml:space="preserve">  </w:t>
            </w:r>
          </w:p>
        </w:tc>
        <w:tc>
          <w:tcPr>
            <w:tcW w:w="3210" w:type="dxa"/>
          </w:tcPr>
          <w:p w14:paraId="12023BFF" w14:textId="68113C01" w:rsidR="006D66DD" w:rsidRPr="00285644" w:rsidRDefault="006D66DD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  <w:bCs/>
              </w:rPr>
              <w:t>Tool 1:</w:t>
            </w:r>
            <w:r w:rsidRPr="00285644">
              <w:rPr>
                <w:rFonts w:cstheme="minorHAnsi"/>
                <w:bCs/>
              </w:rPr>
              <w:t xml:space="preserve">  LA activity reports</w:t>
            </w:r>
          </w:p>
        </w:tc>
      </w:tr>
      <w:tr w:rsidR="0038255A" w:rsidRPr="00285644" w14:paraId="03FA1698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55E32208" w14:textId="77777777" w:rsidR="0038255A" w:rsidRPr="00285644" w:rsidRDefault="0038255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Better informed decisions for climate change adaptation by policy makers and implementers</w:t>
            </w:r>
          </w:p>
        </w:tc>
        <w:tc>
          <w:tcPr>
            <w:tcW w:w="9656" w:type="dxa"/>
            <w:noWrap/>
          </w:tcPr>
          <w:p w14:paraId="059D6A59" w14:textId="77777777" w:rsidR="0038255A" w:rsidRPr="00285644" w:rsidRDefault="0038255A" w:rsidP="003C64C9">
            <w:pPr>
              <w:jc w:val="both"/>
              <w:rPr>
                <w:rFonts w:cstheme="minorHAnsi"/>
              </w:rPr>
            </w:pPr>
            <w:r w:rsidRPr="00E11675">
              <w:rPr>
                <w:rFonts w:cstheme="minorHAnsi"/>
              </w:rPr>
              <w:t>LA members/policy actors’ awareness and perceptions on climate change, its impacts and potential adaptation options</w:t>
            </w:r>
          </w:p>
        </w:tc>
        <w:tc>
          <w:tcPr>
            <w:tcW w:w="3210" w:type="dxa"/>
          </w:tcPr>
          <w:p w14:paraId="030578DB" w14:textId="1AE7724C" w:rsidR="0038255A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="0038255A" w:rsidRPr="00E11675">
              <w:rPr>
                <w:rFonts w:cstheme="minorHAnsi"/>
              </w:rPr>
              <w:t>: KAS survey</w:t>
            </w:r>
          </w:p>
        </w:tc>
      </w:tr>
      <w:tr w:rsidR="0038255A" w:rsidRPr="00285644" w14:paraId="7574D374" w14:textId="77777777" w:rsidTr="001818D1">
        <w:trPr>
          <w:trHeight w:val="300"/>
        </w:trPr>
        <w:tc>
          <w:tcPr>
            <w:tcW w:w="2457" w:type="dxa"/>
            <w:vMerge/>
          </w:tcPr>
          <w:p w14:paraId="2C417F11" w14:textId="77777777" w:rsidR="0038255A" w:rsidRPr="00285644" w:rsidRDefault="0038255A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67B48256" w14:textId="77777777" w:rsidR="0038255A" w:rsidRPr="00285644" w:rsidRDefault="0038255A" w:rsidP="003C64C9">
            <w:pPr>
              <w:jc w:val="both"/>
              <w:rPr>
                <w:rFonts w:cstheme="minorHAnsi"/>
              </w:rPr>
            </w:pPr>
            <w:r w:rsidRPr="00E11675">
              <w:rPr>
                <w:rFonts w:cstheme="minorHAnsi"/>
              </w:rPr>
              <w:t>Changing perspectives and attitudes of policy actors about climate change adaptation</w:t>
            </w:r>
          </w:p>
        </w:tc>
        <w:tc>
          <w:tcPr>
            <w:tcW w:w="3210" w:type="dxa"/>
          </w:tcPr>
          <w:p w14:paraId="12F8FFAA" w14:textId="230160BD" w:rsidR="0038255A" w:rsidRPr="00285644" w:rsidRDefault="007C4944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8</w:t>
            </w:r>
            <w:r w:rsidR="0038255A">
              <w:rPr>
                <w:rFonts w:cstheme="minorHAnsi"/>
              </w:rPr>
              <w:t>: Stori</w:t>
            </w:r>
            <w:r w:rsidR="00677BE3">
              <w:rPr>
                <w:rFonts w:cstheme="minorHAnsi"/>
              </w:rPr>
              <w:t xml:space="preserve">es of change </w:t>
            </w:r>
          </w:p>
        </w:tc>
      </w:tr>
      <w:tr w:rsidR="006D167E" w:rsidRPr="00285644" w14:paraId="54AE59BB" w14:textId="77777777" w:rsidTr="001818D1">
        <w:trPr>
          <w:trHeight w:val="300"/>
        </w:trPr>
        <w:tc>
          <w:tcPr>
            <w:tcW w:w="2457" w:type="dxa"/>
            <w:vMerge/>
          </w:tcPr>
          <w:p w14:paraId="1DE0F9E9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636C855C" w14:textId="72E52828" w:rsidR="006D167E" w:rsidRPr="00FD1A8C" w:rsidRDefault="006D167E" w:rsidP="003C64C9">
            <w:pPr>
              <w:widowControl w:val="0"/>
              <w:spacing w:before="12" w:line="251" w:lineRule="auto"/>
              <w:ind w:right="207"/>
              <w:jc w:val="both"/>
              <w:rPr>
                <w:rFonts w:eastAsia="Calibri" w:cstheme="minorHAnsi"/>
                <w:spacing w:val="3"/>
              </w:rPr>
            </w:pPr>
            <w:r w:rsidRPr="0038255A">
              <w:rPr>
                <w:rFonts w:eastAsia="Calibri" w:cstheme="minorHAnsi"/>
                <w:spacing w:val="3"/>
              </w:rPr>
              <w:t xml:space="preserve">No. of equitable food security policies for which actions to integrate climate change adaptation has been initiated </w:t>
            </w:r>
          </w:p>
        </w:tc>
        <w:tc>
          <w:tcPr>
            <w:tcW w:w="3210" w:type="dxa"/>
            <w:vMerge w:val="restart"/>
          </w:tcPr>
          <w:p w14:paraId="55450A70" w14:textId="42A96BC0" w:rsidR="006D167E" w:rsidRPr="00B12C2E" w:rsidRDefault="006D167E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1:</w:t>
            </w:r>
            <w:r w:rsidRPr="00285644">
              <w:rPr>
                <w:rFonts w:cstheme="minorHAnsi"/>
                <w:bCs/>
              </w:rPr>
              <w:t xml:space="preserve"> LA activity reports</w:t>
            </w:r>
          </w:p>
        </w:tc>
      </w:tr>
      <w:tr w:rsidR="006D167E" w:rsidRPr="00285644" w14:paraId="305AA757" w14:textId="77777777" w:rsidTr="001818D1">
        <w:trPr>
          <w:trHeight w:val="300"/>
        </w:trPr>
        <w:tc>
          <w:tcPr>
            <w:tcW w:w="2457" w:type="dxa"/>
            <w:vMerge/>
          </w:tcPr>
          <w:p w14:paraId="3FB53C1E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6D014EE" w14:textId="74E027AF" w:rsidR="006D167E" w:rsidRPr="00E11675" w:rsidRDefault="006D167E" w:rsidP="003C64C9">
            <w:pPr>
              <w:widowControl w:val="0"/>
              <w:spacing w:before="12" w:line="251" w:lineRule="auto"/>
              <w:ind w:right="207"/>
              <w:jc w:val="both"/>
              <w:rPr>
                <w:rFonts w:eastAsia="Calibri" w:cstheme="minorHAnsi"/>
                <w:spacing w:val="3"/>
              </w:rPr>
            </w:pPr>
            <w:r>
              <w:rPr>
                <w:rFonts w:eastAsia="Calibri" w:cstheme="minorHAnsi"/>
                <w:spacing w:val="3"/>
              </w:rPr>
              <w:t xml:space="preserve">Climate change adaptation, policy </w:t>
            </w:r>
            <w:r w:rsidRPr="00285644">
              <w:rPr>
                <w:rFonts w:eastAsia="Calibri" w:cstheme="minorHAnsi"/>
                <w:spacing w:val="3"/>
              </w:rPr>
              <w:t xml:space="preserve">and investment options adopted by decision makers [at national or local level] </w:t>
            </w:r>
          </w:p>
        </w:tc>
        <w:tc>
          <w:tcPr>
            <w:tcW w:w="3210" w:type="dxa"/>
            <w:vMerge/>
          </w:tcPr>
          <w:p w14:paraId="17BFB39F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</w:tr>
      <w:tr w:rsidR="00677BE3" w:rsidRPr="00285644" w14:paraId="002D0AB7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2C000C90" w14:textId="1229B717" w:rsidR="00677BE3" w:rsidRPr="00285644" w:rsidRDefault="00677BE3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Increased appreciation of the need to include gender in policies related to climate change adaptation</w:t>
            </w:r>
          </w:p>
        </w:tc>
        <w:tc>
          <w:tcPr>
            <w:tcW w:w="9656" w:type="dxa"/>
            <w:noWrap/>
          </w:tcPr>
          <w:p w14:paraId="16BAC64C" w14:textId="1A72CEF9" w:rsidR="00677BE3" w:rsidRPr="00285644" w:rsidRDefault="00677BE3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Extent of participation of women &amp; other often marginalized groups in the LA</w:t>
            </w:r>
          </w:p>
        </w:tc>
        <w:tc>
          <w:tcPr>
            <w:tcW w:w="3210" w:type="dxa"/>
            <w:vMerge w:val="restart"/>
          </w:tcPr>
          <w:p w14:paraId="4E11B845" w14:textId="77777777" w:rsidR="00677BE3" w:rsidRPr="00285644" w:rsidRDefault="00677BE3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KAS survey</w:t>
            </w:r>
          </w:p>
          <w:p w14:paraId="165619EB" w14:textId="3BE34FA2" w:rsidR="00677BE3" w:rsidRPr="00285644" w:rsidRDefault="00677BE3" w:rsidP="003C64C9">
            <w:pPr>
              <w:jc w:val="both"/>
              <w:rPr>
                <w:rFonts w:cstheme="minorHAnsi"/>
              </w:rPr>
            </w:pPr>
            <w:r w:rsidRPr="00677BE3">
              <w:rPr>
                <w:rFonts w:cstheme="minorHAnsi"/>
                <w:b/>
              </w:rPr>
              <w:t>Tool 8:</w:t>
            </w:r>
            <w:r w:rsidRPr="00677BE3">
              <w:rPr>
                <w:rFonts w:cstheme="minorHAnsi"/>
              </w:rPr>
              <w:t xml:space="preserve"> Stories of change</w:t>
            </w:r>
            <w:r>
              <w:rPr>
                <w:rFonts w:cstheme="minorHAnsi"/>
              </w:rPr>
              <w:t xml:space="preserve"> </w:t>
            </w:r>
          </w:p>
        </w:tc>
      </w:tr>
      <w:tr w:rsidR="00677BE3" w:rsidRPr="00285644" w14:paraId="62E36188" w14:textId="77777777" w:rsidTr="001818D1">
        <w:trPr>
          <w:trHeight w:val="300"/>
        </w:trPr>
        <w:tc>
          <w:tcPr>
            <w:tcW w:w="2457" w:type="dxa"/>
            <w:vMerge/>
          </w:tcPr>
          <w:p w14:paraId="5B00C6C0" w14:textId="77777777" w:rsidR="00677BE3" w:rsidRPr="00285644" w:rsidRDefault="00677BE3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7D59D66" w14:textId="77777777" w:rsidR="00677BE3" w:rsidRPr="00285644" w:rsidRDefault="00677BE3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Perceptions of policy actors about gender inclusion in cc adaptation</w:t>
            </w:r>
          </w:p>
        </w:tc>
        <w:tc>
          <w:tcPr>
            <w:tcW w:w="3210" w:type="dxa"/>
            <w:vMerge/>
          </w:tcPr>
          <w:p w14:paraId="69043EA0" w14:textId="21AAA990" w:rsidR="00677BE3" w:rsidRPr="00285644" w:rsidRDefault="00677BE3" w:rsidP="003C64C9">
            <w:pPr>
              <w:jc w:val="both"/>
              <w:rPr>
                <w:rFonts w:cstheme="minorHAnsi"/>
              </w:rPr>
            </w:pPr>
          </w:p>
        </w:tc>
      </w:tr>
      <w:tr w:rsidR="00FD1A8C" w:rsidRPr="00285644" w14:paraId="54F81A9E" w14:textId="77777777" w:rsidTr="001818D1">
        <w:trPr>
          <w:trHeight w:val="300"/>
        </w:trPr>
        <w:tc>
          <w:tcPr>
            <w:tcW w:w="2457" w:type="dxa"/>
            <w:vMerge/>
          </w:tcPr>
          <w:p w14:paraId="48217D57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7D251C4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eastAsia="Calibri" w:cstheme="minorHAnsi"/>
              </w:rPr>
              <w:t xml:space="preserve">No. of initiatives/policy actions undertaken by LA that integrate &amp; use gender guidelines in climate change adaptation interventions </w:t>
            </w:r>
          </w:p>
        </w:tc>
        <w:tc>
          <w:tcPr>
            <w:tcW w:w="3210" w:type="dxa"/>
            <w:vMerge w:val="restart"/>
          </w:tcPr>
          <w:p w14:paraId="6A9799E7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Tool 1</w:t>
            </w:r>
            <w:r w:rsidRPr="00285644">
              <w:rPr>
                <w:rFonts w:cstheme="minorHAnsi"/>
              </w:rPr>
              <w:t>:</w:t>
            </w:r>
            <w:r w:rsidRPr="00285644">
              <w:rPr>
                <w:rFonts w:cstheme="minorHAnsi"/>
                <w:bCs/>
              </w:rPr>
              <w:t xml:space="preserve"> LA activity reports</w:t>
            </w:r>
          </w:p>
        </w:tc>
      </w:tr>
      <w:tr w:rsidR="00FD1A8C" w:rsidRPr="00285644" w14:paraId="3F746A58" w14:textId="77777777" w:rsidTr="001818D1">
        <w:trPr>
          <w:trHeight w:val="300"/>
        </w:trPr>
        <w:tc>
          <w:tcPr>
            <w:tcW w:w="2457" w:type="dxa"/>
            <w:vMerge/>
          </w:tcPr>
          <w:p w14:paraId="4D220839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DA250F8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No. of strategies</w:t>
            </w:r>
            <w:r>
              <w:rPr>
                <w:rFonts w:cstheme="minorHAnsi"/>
              </w:rPr>
              <w:t xml:space="preserve">/policies </w:t>
            </w:r>
            <w:r w:rsidRPr="00285644">
              <w:rPr>
                <w:rFonts w:cstheme="minorHAnsi"/>
              </w:rPr>
              <w:t xml:space="preserve"> implemented by the LA to promote gender equity in cc adaptation</w:t>
            </w:r>
          </w:p>
        </w:tc>
        <w:tc>
          <w:tcPr>
            <w:tcW w:w="3210" w:type="dxa"/>
            <w:vMerge/>
          </w:tcPr>
          <w:p w14:paraId="470900E7" w14:textId="77777777" w:rsidR="00FD1A8C" w:rsidRPr="00285644" w:rsidRDefault="00FD1A8C" w:rsidP="003C64C9">
            <w:pPr>
              <w:jc w:val="both"/>
              <w:rPr>
                <w:rFonts w:cstheme="minorHAnsi"/>
              </w:rPr>
            </w:pPr>
          </w:p>
        </w:tc>
      </w:tr>
      <w:tr w:rsidR="001818D1" w:rsidRPr="00285644" w14:paraId="56A386A3" w14:textId="77777777" w:rsidTr="001818D1">
        <w:trPr>
          <w:trHeight w:val="300"/>
        </w:trPr>
        <w:tc>
          <w:tcPr>
            <w:tcW w:w="12113" w:type="dxa"/>
            <w:gridSpan w:val="2"/>
            <w:shd w:val="clear" w:color="auto" w:fill="DDD9C3" w:themeFill="background2" w:themeFillShade="E6"/>
          </w:tcPr>
          <w:p w14:paraId="677DAD27" w14:textId="2DD615F2" w:rsidR="001818D1" w:rsidRPr="006D167E" w:rsidRDefault="001818D1" w:rsidP="003C64C9">
            <w:pPr>
              <w:jc w:val="both"/>
            </w:pPr>
            <w:r w:rsidRPr="00285644">
              <w:rPr>
                <w:rFonts w:cstheme="minorHAnsi"/>
                <w:b/>
              </w:rPr>
              <w:t>Institutional opportunities and barriers</w:t>
            </w:r>
            <w:r w:rsidR="006D167E">
              <w:rPr>
                <w:rFonts w:cstheme="minorHAnsi"/>
                <w:b/>
              </w:rPr>
              <w:t xml:space="preserve"> </w:t>
            </w:r>
            <w:r w:rsidR="006D167E">
              <w:rPr>
                <w:rFonts w:cstheme="minorHAnsi"/>
              </w:rPr>
              <w:t xml:space="preserve">that facilitate or hinder social learning. </w:t>
            </w:r>
            <w:r w:rsidR="006D167E" w:rsidRPr="008608F8">
              <w:t xml:space="preserve"> </w:t>
            </w:r>
          </w:p>
        </w:tc>
        <w:tc>
          <w:tcPr>
            <w:tcW w:w="3210" w:type="dxa"/>
            <w:shd w:val="clear" w:color="auto" w:fill="DDD9C3" w:themeFill="background2" w:themeFillShade="E6"/>
          </w:tcPr>
          <w:p w14:paraId="5B689831" w14:textId="77777777" w:rsidR="001818D1" w:rsidRPr="00285644" w:rsidRDefault="001818D1" w:rsidP="003C64C9">
            <w:pPr>
              <w:jc w:val="both"/>
              <w:rPr>
                <w:rFonts w:cstheme="minorHAnsi"/>
              </w:rPr>
            </w:pPr>
          </w:p>
        </w:tc>
      </w:tr>
      <w:tr w:rsidR="006D167E" w:rsidRPr="00285644" w14:paraId="784856C6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5A70F833" w14:textId="51063431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AEEA654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Synergies developed by LA with other groups/projects </w:t>
            </w:r>
          </w:p>
        </w:tc>
        <w:tc>
          <w:tcPr>
            <w:tcW w:w="3210" w:type="dxa"/>
            <w:vMerge w:val="restart"/>
          </w:tcPr>
          <w:p w14:paraId="706FAA45" w14:textId="65CC44F1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Tool 1</w:t>
            </w:r>
            <w:r>
              <w:rPr>
                <w:rFonts w:cstheme="minorHAnsi"/>
              </w:rPr>
              <w:t xml:space="preserve">: </w:t>
            </w:r>
            <w:r w:rsidRPr="00285644">
              <w:rPr>
                <w:rFonts w:cstheme="minorHAnsi"/>
              </w:rPr>
              <w:t xml:space="preserve">LA activity reports </w:t>
            </w:r>
          </w:p>
          <w:p w14:paraId="06E41D65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</w:tr>
      <w:tr w:rsidR="006D167E" w:rsidRPr="00285644" w14:paraId="6AC2E841" w14:textId="77777777" w:rsidTr="001818D1">
        <w:trPr>
          <w:trHeight w:val="300"/>
        </w:trPr>
        <w:tc>
          <w:tcPr>
            <w:tcW w:w="2457" w:type="dxa"/>
            <w:vMerge/>
          </w:tcPr>
          <w:p w14:paraId="0A35D4C8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E30B108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Participation of LA members in joint activities with other sectors or stakeholders</w:t>
            </w:r>
          </w:p>
        </w:tc>
        <w:tc>
          <w:tcPr>
            <w:tcW w:w="3210" w:type="dxa"/>
            <w:vMerge/>
          </w:tcPr>
          <w:p w14:paraId="3D045879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</w:tr>
      <w:tr w:rsidR="006D167E" w:rsidRPr="00285644" w14:paraId="3C52DD6B" w14:textId="77777777" w:rsidTr="001818D1">
        <w:trPr>
          <w:trHeight w:val="300"/>
        </w:trPr>
        <w:tc>
          <w:tcPr>
            <w:tcW w:w="2457" w:type="dxa"/>
            <w:vMerge/>
          </w:tcPr>
          <w:p w14:paraId="5254FEB2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1BBE0E3" w14:textId="49E33ACD" w:rsidR="006D167E" w:rsidRPr="00285644" w:rsidRDefault="00677BE3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Access to evidence-</w:t>
            </w:r>
            <w:r w:rsidR="006D167E" w:rsidRPr="00285644">
              <w:rPr>
                <w:rFonts w:cstheme="minorHAnsi"/>
              </w:rPr>
              <w:t>based  information on climate change</w:t>
            </w:r>
            <w:r w:rsidR="007C4944">
              <w:rPr>
                <w:rFonts w:cstheme="minorHAnsi"/>
              </w:rPr>
              <w:t>(cc)</w:t>
            </w:r>
            <w:r w:rsidR="006D167E" w:rsidRPr="00285644">
              <w:rPr>
                <w:rFonts w:cstheme="minorHAnsi"/>
              </w:rPr>
              <w:t xml:space="preserve"> by policy actors</w:t>
            </w:r>
          </w:p>
        </w:tc>
        <w:tc>
          <w:tcPr>
            <w:tcW w:w="3210" w:type="dxa"/>
          </w:tcPr>
          <w:p w14:paraId="3FAF1F5C" w14:textId="49816FDF" w:rsidR="006D167E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KAS survey</w:t>
            </w:r>
          </w:p>
        </w:tc>
      </w:tr>
      <w:tr w:rsidR="006D167E" w:rsidRPr="00285644" w14:paraId="5E63FADB" w14:textId="77777777" w:rsidTr="001818D1">
        <w:trPr>
          <w:trHeight w:val="300"/>
        </w:trPr>
        <w:tc>
          <w:tcPr>
            <w:tcW w:w="2457" w:type="dxa"/>
            <w:vMerge/>
          </w:tcPr>
          <w:p w14:paraId="52053945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D72FF62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Linkages/relationships between policy actors and scientific community</w:t>
            </w:r>
          </w:p>
        </w:tc>
        <w:tc>
          <w:tcPr>
            <w:tcW w:w="3210" w:type="dxa"/>
          </w:tcPr>
          <w:p w14:paraId="2FBC1AFC" w14:textId="7B8BB179" w:rsidR="006D167E" w:rsidRPr="00285644" w:rsidRDefault="00677BE3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6</w:t>
            </w:r>
            <w:r w:rsidR="006D167E" w:rsidRPr="00285644">
              <w:rPr>
                <w:rFonts w:cstheme="minorHAnsi"/>
                <w:b/>
              </w:rPr>
              <w:t>:</w:t>
            </w:r>
            <w:r w:rsidR="006D167E" w:rsidRPr="00285644">
              <w:rPr>
                <w:rFonts w:cstheme="minorHAnsi"/>
              </w:rPr>
              <w:t xml:space="preserve"> Network analysis</w:t>
            </w:r>
          </w:p>
        </w:tc>
      </w:tr>
      <w:tr w:rsidR="006D167E" w:rsidRPr="00285644" w14:paraId="56524E97" w14:textId="77777777" w:rsidTr="001818D1">
        <w:trPr>
          <w:trHeight w:val="300"/>
        </w:trPr>
        <w:tc>
          <w:tcPr>
            <w:tcW w:w="2457" w:type="dxa"/>
            <w:vMerge/>
          </w:tcPr>
          <w:p w14:paraId="3C9B7E13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51208FA" w14:textId="0AA3F45C" w:rsidR="006D167E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Changes in r</w:t>
            </w:r>
            <w:r w:rsidRPr="00285644">
              <w:rPr>
                <w:rFonts w:cstheme="minorHAnsi"/>
              </w:rPr>
              <w:t>oles of different institutions( ministries,</w:t>
            </w:r>
            <w:r>
              <w:rPr>
                <w:rFonts w:cstheme="minorHAnsi"/>
              </w:rPr>
              <w:t xml:space="preserve"> </w:t>
            </w:r>
            <w:r w:rsidRPr="00285644">
              <w:rPr>
                <w:rFonts w:cstheme="minorHAnsi"/>
              </w:rPr>
              <w:t>CC Department, CGIA</w:t>
            </w:r>
            <w:r w:rsidR="007C4944">
              <w:rPr>
                <w:rFonts w:cstheme="minorHAnsi"/>
              </w:rPr>
              <w:t>R centers) participating in SL</w:t>
            </w:r>
          </w:p>
        </w:tc>
        <w:tc>
          <w:tcPr>
            <w:tcW w:w="3210" w:type="dxa"/>
          </w:tcPr>
          <w:p w14:paraId="56214B4B" w14:textId="4EE21FB3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Tool 1</w:t>
            </w:r>
            <w:r w:rsidRPr="00285644">
              <w:rPr>
                <w:rFonts w:cstheme="minorHAnsi"/>
              </w:rPr>
              <w:t xml:space="preserve">: LA activity reports </w:t>
            </w:r>
          </w:p>
        </w:tc>
      </w:tr>
      <w:tr w:rsidR="006D167E" w:rsidRPr="00285644" w14:paraId="011B4FC3" w14:textId="77777777" w:rsidTr="001818D1">
        <w:trPr>
          <w:trHeight w:val="300"/>
        </w:trPr>
        <w:tc>
          <w:tcPr>
            <w:tcW w:w="2457" w:type="dxa"/>
            <w:vMerge/>
          </w:tcPr>
          <w:p w14:paraId="2E9DE899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7AF10514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Budgets allocated to climate change adaptation in Uganda and Tanzania by respective ministries</w:t>
            </w:r>
          </w:p>
        </w:tc>
        <w:tc>
          <w:tcPr>
            <w:tcW w:w="3210" w:type="dxa"/>
          </w:tcPr>
          <w:p w14:paraId="0B5CC5C2" w14:textId="01A21183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Review of</w:t>
            </w:r>
            <w:r w:rsidR="000B5B0B">
              <w:rPr>
                <w:rFonts w:cstheme="minorHAnsi"/>
              </w:rPr>
              <w:t xml:space="preserve"> budgets (</w:t>
            </w:r>
            <w:r w:rsidR="00152816">
              <w:rPr>
                <w:rFonts w:cstheme="minorHAnsi"/>
              </w:rPr>
              <w:t xml:space="preserve">e.g. </w:t>
            </w:r>
            <w:r w:rsidR="000B5B0B">
              <w:rPr>
                <w:rFonts w:cstheme="minorHAnsi"/>
              </w:rPr>
              <w:t xml:space="preserve">MWE, </w:t>
            </w:r>
            <w:proofErr w:type="spellStart"/>
            <w:r w:rsidR="000B5B0B">
              <w:rPr>
                <w:rFonts w:cstheme="minorHAnsi"/>
              </w:rPr>
              <w:t>MoA</w:t>
            </w:r>
            <w:proofErr w:type="spellEnd"/>
            <w:r w:rsidRPr="00285644">
              <w:rPr>
                <w:rFonts w:cstheme="minorHAnsi"/>
              </w:rPr>
              <w:t>)</w:t>
            </w:r>
          </w:p>
        </w:tc>
      </w:tr>
      <w:tr w:rsidR="006D167E" w:rsidRPr="00285644" w14:paraId="458AF0A0" w14:textId="77777777" w:rsidTr="001818D1">
        <w:trPr>
          <w:trHeight w:val="300"/>
        </w:trPr>
        <w:tc>
          <w:tcPr>
            <w:tcW w:w="2457" w:type="dxa"/>
            <w:vMerge/>
          </w:tcPr>
          <w:p w14:paraId="0FCFACBB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D2240F3" w14:textId="3949D79F" w:rsidR="006D167E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Do the structures/institutions (MOA, MWE</w:t>
            </w:r>
            <w:r w:rsidRPr="00285644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>mandated to implement cc adaptation policies</w:t>
            </w:r>
            <w:r w:rsidRPr="00285644">
              <w:rPr>
                <w:rFonts w:cstheme="minorHAnsi"/>
              </w:rPr>
              <w:t xml:space="preserve"> in the two countries</w:t>
            </w:r>
            <w:r>
              <w:rPr>
                <w:rFonts w:cstheme="minorHAnsi"/>
              </w:rPr>
              <w:t xml:space="preserve"> actually do their work? If not, then why?</w:t>
            </w:r>
          </w:p>
        </w:tc>
        <w:tc>
          <w:tcPr>
            <w:tcW w:w="3210" w:type="dxa"/>
          </w:tcPr>
          <w:p w14:paraId="37E03E91" w14:textId="5BF78B13" w:rsidR="006D167E" w:rsidRDefault="007C4944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="006D167E" w:rsidRPr="00285644">
              <w:rPr>
                <w:rFonts w:cstheme="minorHAnsi"/>
                <w:b/>
              </w:rPr>
              <w:t>:</w:t>
            </w:r>
            <w:r w:rsidR="006D167E" w:rsidRPr="00285644">
              <w:rPr>
                <w:rFonts w:cstheme="minorHAnsi"/>
              </w:rPr>
              <w:t xml:space="preserve"> KAS survey</w:t>
            </w:r>
          </w:p>
          <w:p w14:paraId="16228668" w14:textId="1828C1D9" w:rsidR="007C4944" w:rsidRPr="00285644" w:rsidRDefault="007C4944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>Observation</w:t>
            </w:r>
          </w:p>
        </w:tc>
      </w:tr>
      <w:tr w:rsidR="006D167E" w:rsidRPr="00285644" w14:paraId="2F17A2F7" w14:textId="77777777" w:rsidTr="001818D1">
        <w:trPr>
          <w:trHeight w:val="300"/>
        </w:trPr>
        <w:tc>
          <w:tcPr>
            <w:tcW w:w="2457" w:type="dxa"/>
            <w:vMerge/>
          </w:tcPr>
          <w:p w14:paraId="5C97F456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C856AAC" w14:textId="18DCF9FB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 xml:space="preserve">Response of the policy </w:t>
            </w:r>
            <w:r>
              <w:rPr>
                <w:rFonts w:cstheme="minorHAnsi"/>
              </w:rPr>
              <w:t xml:space="preserve">makers </w:t>
            </w:r>
            <w:r w:rsidRPr="00285644">
              <w:rPr>
                <w:rFonts w:cstheme="minorHAnsi"/>
              </w:rPr>
              <w:t xml:space="preserve"> to LA initiatives and communications</w:t>
            </w:r>
            <w:r>
              <w:rPr>
                <w:rFonts w:cstheme="minorHAnsi"/>
              </w:rPr>
              <w:t xml:space="preserve"> about climate change adaptation</w:t>
            </w:r>
          </w:p>
        </w:tc>
        <w:tc>
          <w:tcPr>
            <w:tcW w:w="3210" w:type="dxa"/>
            <w:vMerge w:val="restart"/>
          </w:tcPr>
          <w:p w14:paraId="355A23BF" w14:textId="706EDAA3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Tool 1</w:t>
            </w:r>
            <w:r w:rsidRPr="00285644">
              <w:rPr>
                <w:rFonts w:cstheme="minorHAnsi"/>
              </w:rPr>
              <w:t xml:space="preserve">: LA activity reports </w:t>
            </w:r>
          </w:p>
          <w:p w14:paraId="5E1A395E" w14:textId="415D8653" w:rsidR="006D167E" w:rsidRPr="00285644" w:rsidRDefault="006D167E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 xml:space="preserve">Tool </w:t>
            </w:r>
            <w:r w:rsidR="00677BE3">
              <w:rPr>
                <w:rFonts w:cstheme="minorHAnsi"/>
                <w:b/>
              </w:rPr>
              <w:t>5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K</w:t>
            </w:r>
            <w:r>
              <w:rPr>
                <w:rFonts w:cstheme="minorHAnsi"/>
              </w:rPr>
              <w:t>AS survey</w:t>
            </w:r>
          </w:p>
        </w:tc>
      </w:tr>
      <w:tr w:rsidR="006D167E" w:rsidRPr="00285644" w14:paraId="392D1549" w14:textId="77777777" w:rsidTr="001818D1">
        <w:trPr>
          <w:trHeight w:val="300"/>
        </w:trPr>
        <w:tc>
          <w:tcPr>
            <w:tcW w:w="2457" w:type="dxa"/>
            <w:vMerge/>
          </w:tcPr>
          <w:p w14:paraId="38D3B313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shd w:val="clear" w:color="auto" w:fill="auto"/>
            <w:noWrap/>
          </w:tcPr>
          <w:p w14:paraId="2C89B579" w14:textId="0061AE3B" w:rsidR="006D167E" w:rsidRPr="00285644" w:rsidRDefault="006D167E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Access of information/</w:t>
            </w:r>
            <w:r w:rsidRPr="00285644">
              <w:rPr>
                <w:rFonts w:cstheme="minorHAnsi"/>
              </w:rPr>
              <w:t>research evidence on climate change</w:t>
            </w:r>
            <w:r>
              <w:rPr>
                <w:rFonts w:cstheme="minorHAnsi"/>
              </w:rPr>
              <w:t xml:space="preserve"> adaptation from scientific community by</w:t>
            </w:r>
            <w:r w:rsidRPr="00285644">
              <w:rPr>
                <w:rFonts w:cstheme="minorHAnsi"/>
              </w:rPr>
              <w:t xml:space="preserve"> policy actors</w:t>
            </w:r>
            <w:r>
              <w:rPr>
                <w:rFonts w:cstheme="minorHAnsi"/>
              </w:rPr>
              <w:t xml:space="preserve"> in the learning alliance</w:t>
            </w:r>
          </w:p>
        </w:tc>
        <w:tc>
          <w:tcPr>
            <w:tcW w:w="3210" w:type="dxa"/>
            <w:vMerge/>
          </w:tcPr>
          <w:p w14:paraId="3A03A711" w14:textId="77777777" w:rsidR="006D167E" w:rsidRPr="00285644" w:rsidRDefault="006D167E" w:rsidP="003C64C9">
            <w:pPr>
              <w:jc w:val="both"/>
              <w:rPr>
                <w:rFonts w:cstheme="minorHAnsi"/>
              </w:rPr>
            </w:pPr>
          </w:p>
        </w:tc>
      </w:tr>
      <w:tr w:rsidR="001818D1" w:rsidRPr="00285644" w14:paraId="41B0D311" w14:textId="77777777" w:rsidTr="001818D1">
        <w:trPr>
          <w:trHeight w:val="300"/>
        </w:trPr>
        <w:tc>
          <w:tcPr>
            <w:tcW w:w="15323" w:type="dxa"/>
            <w:gridSpan w:val="3"/>
            <w:shd w:val="clear" w:color="auto" w:fill="DDD9C3" w:themeFill="background2" w:themeFillShade="E6"/>
          </w:tcPr>
          <w:p w14:paraId="3FCD4A86" w14:textId="4E8BF908" w:rsidR="001818D1" w:rsidRPr="00285644" w:rsidRDefault="001818D1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Looped learning</w:t>
            </w:r>
            <w:r w:rsidRPr="002856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285644">
              <w:rPr>
                <w:rFonts w:cstheme="minorHAnsi"/>
              </w:rPr>
              <w:t>mechanisms in place to ensure learning, reflection and iteration</w:t>
            </w:r>
            <w:r>
              <w:rPr>
                <w:rFonts w:cstheme="minorHAnsi"/>
              </w:rPr>
              <w:t>)</w:t>
            </w:r>
          </w:p>
        </w:tc>
      </w:tr>
      <w:tr w:rsidR="00560B9A" w:rsidRPr="00285644" w14:paraId="24298EF4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379E0B98" w14:textId="411A86B6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452F8695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Reflection moments planned by LA members (review of LA plans, extent to which they have been achieved, lessons learnt, adjustments made)</w:t>
            </w:r>
          </w:p>
        </w:tc>
        <w:tc>
          <w:tcPr>
            <w:tcW w:w="3210" w:type="dxa"/>
          </w:tcPr>
          <w:p w14:paraId="4B4ADD17" w14:textId="0BE264F8" w:rsidR="00560B9A" w:rsidRPr="00285644" w:rsidRDefault="00560B9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 xml:space="preserve">Tool </w:t>
            </w:r>
            <w:r w:rsidR="00677BE3">
              <w:rPr>
                <w:rFonts w:cstheme="minorHAnsi"/>
                <w:b/>
              </w:rPr>
              <w:t>9</w:t>
            </w:r>
            <w:r w:rsidRPr="00285644">
              <w:rPr>
                <w:rFonts w:cstheme="minorHAnsi"/>
              </w:rPr>
              <w:t>: LA review</w:t>
            </w:r>
          </w:p>
          <w:p w14:paraId="1210A8D4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</w:tr>
      <w:tr w:rsidR="00560B9A" w:rsidRPr="00285644" w14:paraId="76EB45C7" w14:textId="77777777" w:rsidTr="001818D1">
        <w:trPr>
          <w:trHeight w:val="300"/>
        </w:trPr>
        <w:tc>
          <w:tcPr>
            <w:tcW w:w="2457" w:type="dxa"/>
            <w:vMerge/>
          </w:tcPr>
          <w:p w14:paraId="695DFA7C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555F4AB3" w14:textId="7AEED23B" w:rsidR="00560B9A" w:rsidRPr="00285644" w:rsidRDefault="00560B9A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members</w:t>
            </w:r>
            <w:r w:rsidRPr="00285644">
              <w:rPr>
                <w:rFonts w:cstheme="minorHAnsi"/>
              </w:rPr>
              <w:t xml:space="preserve"> perceptions of the functioning of the LA</w:t>
            </w:r>
            <w:r>
              <w:rPr>
                <w:rFonts w:cstheme="minorHAnsi"/>
              </w:rPr>
              <w:t xml:space="preserve"> (what works, doesn’t and possibly what needs to change)</w:t>
            </w:r>
          </w:p>
        </w:tc>
        <w:tc>
          <w:tcPr>
            <w:tcW w:w="3210" w:type="dxa"/>
          </w:tcPr>
          <w:p w14:paraId="3668667F" w14:textId="759D16FD" w:rsidR="00560B9A" w:rsidRDefault="00677BE3" w:rsidP="003C64C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Tool 5</w:t>
            </w:r>
            <w:r w:rsidR="00560B9A">
              <w:rPr>
                <w:rFonts w:cstheme="minorHAnsi"/>
              </w:rPr>
              <w:t>: KAS survey</w:t>
            </w:r>
            <w:r w:rsidR="00560B9A" w:rsidRPr="00285644">
              <w:rPr>
                <w:rFonts w:cstheme="minorHAnsi"/>
                <w:b/>
              </w:rPr>
              <w:t xml:space="preserve"> </w:t>
            </w:r>
          </w:p>
          <w:p w14:paraId="43C1A532" w14:textId="42FDDF07" w:rsidR="00560B9A" w:rsidRPr="00285644" w:rsidRDefault="00677BE3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9</w:t>
            </w:r>
            <w:r w:rsidR="00560B9A">
              <w:rPr>
                <w:rFonts w:cstheme="minorHAnsi"/>
              </w:rPr>
              <w:t>: LA Review</w:t>
            </w:r>
          </w:p>
        </w:tc>
      </w:tr>
      <w:tr w:rsidR="00560B9A" w:rsidRPr="00285644" w14:paraId="6AAC8C89" w14:textId="77777777" w:rsidTr="001818D1">
        <w:trPr>
          <w:trHeight w:val="300"/>
        </w:trPr>
        <w:tc>
          <w:tcPr>
            <w:tcW w:w="2457" w:type="dxa"/>
            <w:vMerge/>
          </w:tcPr>
          <w:p w14:paraId="3AE0E299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6061D26F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Iterative reflection process(LA reviews) implemented and documented</w:t>
            </w:r>
          </w:p>
        </w:tc>
        <w:tc>
          <w:tcPr>
            <w:tcW w:w="3210" w:type="dxa"/>
          </w:tcPr>
          <w:p w14:paraId="23D2D7C6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</w:tr>
      <w:tr w:rsidR="00560B9A" w:rsidRPr="00285644" w14:paraId="21728CC6" w14:textId="77777777" w:rsidTr="001818D1">
        <w:trPr>
          <w:trHeight w:val="300"/>
        </w:trPr>
        <w:tc>
          <w:tcPr>
            <w:tcW w:w="2457" w:type="dxa"/>
            <w:vMerge/>
          </w:tcPr>
          <w:p w14:paraId="78985A27" w14:textId="77777777" w:rsidR="00560B9A" w:rsidRPr="00285644" w:rsidRDefault="00560B9A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07C78A13" w14:textId="6FF69822" w:rsidR="00560B9A" w:rsidRPr="00285644" w:rsidRDefault="00560B9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No. of reflection/learning sessions conducted by the LA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3210" w:type="dxa"/>
          </w:tcPr>
          <w:p w14:paraId="0D08B0C7" w14:textId="47223A1F" w:rsidR="00560B9A" w:rsidRPr="00285644" w:rsidRDefault="00560B9A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>Tool 1</w:t>
            </w:r>
            <w:r w:rsidR="00677BE3">
              <w:rPr>
                <w:rFonts w:cstheme="minorHAnsi"/>
              </w:rPr>
              <w:t>: Review of</w:t>
            </w:r>
            <w:r w:rsidRPr="00285644">
              <w:rPr>
                <w:rFonts w:cstheme="minorHAnsi"/>
              </w:rPr>
              <w:t xml:space="preserve"> reports </w:t>
            </w:r>
          </w:p>
        </w:tc>
      </w:tr>
      <w:tr w:rsidR="001818D1" w:rsidRPr="00285644" w14:paraId="68DC42C4" w14:textId="77777777" w:rsidTr="001818D1">
        <w:trPr>
          <w:trHeight w:val="300"/>
        </w:trPr>
        <w:tc>
          <w:tcPr>
            <w:tcW w:w="15323" w:type="dxa"/>
            <w:gridSpan w:val="3"/>
            <w:shd w:val="clear" w:color="auto" w:fill="DDD9C3" w:themeFill="background2" w:themeFillShade="E6"/>
          </w:tcPr>
          <w:p w14:paraId="5BF88A3E" w14:textId="161FD549" w:rsidR="001818D1" w:rsidRPr="00285644" w:rsidRDefault="001818D1" w:rsidP="003C64C9">
            <w:pPr>
              <w:jc w:val="both"/>
              <w:rPr>
                <w:rFonts w:cstheme="minorHAnsi"/>
              </w:rPr>
            </w:pPr>
            <w:r w:rsidRPr="001818D1">
              <w:rPr>
                <w:rFonts w:cstheme="minorHAnsi"/>
                <w:b/>
              </w:rPr>
              <w:t>Capacity</w:t>
            </w:r>
            <w:r w:rsidRPr="001818D1">
              <w:rPr>
                <w:rFonts w:cstheme="minorHAnsi"/>
              </w:rPr>
              <w:t xml:space="preserve"> (stakeholder’s ability to contribute to social learning as well as the incremental changes that happen as a result of interactions in the LA.  </w:t>
            </w:r>
          </w:p>
        </w:tc>
      </w:tr>
      <w:tr w:rsidR="00EC3E27" w:rsidRPr="00285644" w14:paraId="26B30239" w14:textId="77777777" w:rsidTr="001818D1">
        <w:trPr>
          <w:trHeight w:val="300"/>
        </w:trPr>
        <w:tc>
          <w:tcPr>
            <w:tcW w:w="2457" w:type="dxa"/>
            <w:vMerge w:val="restart"/>
          </w:tcPr>
          <w:p w14:paraId="604CA2A9" w14:textId="6ADD90BB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770928A6" w14:textId="6632532F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Level of knowledge of LA members about the  research products</w:t>
            </w:r>
            <w:r>
              <w:rPr>
                <w:rFonts w:cstheme="minorHAnsi"/>
              </w:rPr>
              <w:t>/outputs from project activities</w:t>
            </w:r>
          </w:p>
        </w:tc>
        <w:tc>
          <w:tcPr>
            <w:tcW w:w="3210" w:type="dxa"/>
          </w:tcPr>
          <w:p w14:paraId="356960CA" w14:textId="69346FE6" w:rsidR="00EC3E27" w:rsidRPr="00285644" w:rsidRDefault="00EC3E27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</w:rPr>
              <w:t>Tool 5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KAS survey</w:t>
            </w:r>
          </w:p>
        </w:tc>
      </w:tr>
      <w:tr w:rsidR="00EC3E27" w:rsidRPr="00285644" w14:paraId="66388D1B" w14:textId="77777777" w:rsidTr="001818D1">
        <w:trPr>
          <w:trHeight w:val="300"/>
        </w:trPr>
        <w:tc>
          <w:tcPr>
            <w:tcW w:w="2457" w:type="dxa"/>
            <w:vMerge/>
          </w:tcPr>
          <w:p w14:paraId="3C68FA35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2539142" w14:textId="60135536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Use and application of communication material/research products in SL</w:t>
            </w:r>
            <w:r>
              <w:rPr>
                <w:rFonts w:cstheme="minorHAnsi"/>
              </w:rPr>
              <w:t xml:space="preserve"> (how often the research products are applied or referred  to when taking decisions)</w:t>
            </w:r>
          </w:p>
        </w:tc>
        <w:tc>
          <w:tcPr>
            <w:tcW w:w="3210" w:type="dxa"/>
            <w:vMerge w:val="restart"/>
          </w:tcPr>
          <w:p w14:paraId="1CCF38EA" w14:textId="77777777" w:rsidR="00152816" w:rsidRDefault="00EC3E27" w:rsidP="003C64C9">
            <w:pPr>
              <w:jc w:val="both"/>
              <w:rPr>
                <w:rFonts w:cstheme="minorHAnsi"/>
              </w:rPr>
            </w:pPr>
            <w:del w:id="49" w:author="Besitzer" w:date="2014-08-22T11:27:00Z">
              <w:r w:rsidRPr="00285644" w:rsidDel="005D1380">
                <w:rPr>
                  <w:rFonts w:cstheme="minorHAnsi"/>
                  <w:bCs/>
                </w:rPr>
                <w:delText xml:space="preserve"> </w:delText>
              </w:r>
            </w:del>
            <w:r w:rsidR="00152816">
              <w:rPr>
                <w:rFonts w:cstheme="minorHAnsi"/>
                <w:b/>
              </w:rPr>
              <w:t>Tool</w:t>
            </w:r>
            <w:r w:rsidRPr="00285644">
              <w:rPr>
                <w:rFonts w:cstheme="minorHAnsi"/>
                <w:b/>
              </w:rPr>
              <w:t xml:space="preserve">1: </w:t>
            </w:r>
            <w:r>
              <w:rPr>
                <w:rFonts w:cstheme="minorHAnsi"/>
              </w:rPr>
              <w:t xml:space="preserve">LA activity </w:t>
            </w:r>
            <w:r w:rsidRPr="00285644">
              <w:rPr>
                <w:rFonts w:cstheme="minorHAnsi"/>
              </w:rPr>
              <w:t>reports</w:t>
            </w:r>
            <w:r>
              <w:rPr>
                <w:rFonts w:cstheme="minorHAnsi"/>
              </w:rPr>
              <w:t xml:space="preserve"> </w:t>
            </w:r>
          </w:p>
          <w:p w14:paraId="759C92B7" w14:textId="77777777" w:rsidR="00152816" w:rsidRDefault="00152816" w:rsidP="003C64C9">
            <w:pPr>
              <w:jc w:val="both"/>
              <w:rPr>
                <w:rFonts w:cstheme="minorHAnsi"/>
              </w:rPr>
            </w:pPr>
          </w:p>
          <w:p w14:paraId="21E841FF" w14:textId="54C71C7C" w:rsidR="00EC3E27" w:rsidRPr="00285644" w:rsidRDefault="00EC3E27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Observation </w:t>
            </w:r>
          </w:p>
        </w:tc>
      </w:tr>
      <w:tr w:rsidR="00EC3E27" w:rsidRPr="00285644" w14:paraId="55953F5E" w14:textId="77777777" w:rsidTr="001818D1">
        <w:trPr>
          <w:trHeight w:val="300"/>
        </w:trPr>
        <w:tc>
          <w:tcPr>
            <w:tcW w:w="2457" w:type="dxa"/>
            <w:vMerge/>
          </w:tcPr>
          <w:p w14:paraId="228A2ADD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99B22E6" w14:textId="1D38B720" w:rsidR="00EC3E27" w:rsidRPr="00285644" w:rsidRDefault="00EC3E27" w:rsidP="003C64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285644">
              <w:rPr>
                <w:rFonts w:cstheme="minorHAnsi"/>
              </w:rPr>
              <w:t xml:space="preserve">embers’ ability to negotiate within &amp; between themselves </w:t>
            </w:r>
            <w:r>
              <w:rPr>
                <w:rFonts w:cstheme="minorHAnsi"/>
              </w:rPr>
              <w:t>in the LA</w:t>
            </w:r>
          </w:p>
        </w:tc>
        <w:tc>
          <w:tcPr>
            <w:tcW w:w="3210" w:type="dxa"/>
            <w:vMerge/>
          </w:tcPr>
          <w:p w14:paraId="0F3A95E6" w14:textId="29A87340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</w:tr>
      <w:tr w:rsidR="00EC3E27" w:rsidRPr="00285644" w14:paraId="26570D3A" w14:textId="77777777" w:rsidTr="001818D1">
        <w:trPr>
          <w:trHeight w:val="300"/>
        </w:trPr>
        <w:tc>
          <w:tcPr>
            <w:tcW w:w="2457" w:type="dxa"/>
            <w:vMerge/>
          </w:tcPr>
          <w:p w14:paraId="59ACD66F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02B5057E" w14:textId="7D1BD08A" w:rsidR="00EC3E27" w:rsidRPr="00681296" w:rsidRDefault="00EC3E27" w:rsidP="003C64C9">
            <w:pPr>
              <w:widowControl w:val="0"/>
              <w:spacing w:line="251" w:lineRule="auto"/>
              <w:ind w:right="250"/>
              <w:jc w:val="both"/>
              <w:rPr>
                <w:rFonts w:eastAsia="Calibri" w:cstheme="minorHAnsi"/>
                <w:spacing w:val="2"/>
              </w:rPr>
            </w:pPr>
            <w:r>
              <w:rPr>
                <w:rFonts w:eastAsia="Calibri" w:cstheme="minorHAnsi"/>
                <w:spacing w:val="2"/>
              </w:rPr>
              <w:t xml:space="preserve"> Response of LA members to gender issues by members of the alliance</w:t>
            </w:r>
          </w:p>
        </w:tc>
        <w:tc>
          <w:tcPr>
            <w:tcW w:w="3210" w:type="dxa"/>
            <w:vMerge w:val="restart"/>
          </w:tcPr>
          <w:p w14:paraId="75A06BDE" w14:textId="420AF7FA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 xml:space="preserve">Tool </w:t>
            </w:r>
            <w:r>
              <w:rPr>
                <w:rFonts w:cstheme="minorHAnsi"/>
                <w:b/>
              </w:rPr>
              <w:t>6</w:t>
            </w:r>
            <w:r w:rsidRPr="00285644">
              <w:rPr>
                <w:rFonts w:cstheme="minorHAnsi"/>
                <w:b/>
              </w:rPr>
              <w:t>:</w:t>
            </w:r>
            <w:r w:rsidRPr="00285644"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Stories of change using MSC technique</w:t>
            </w:r>
          </w:p>
        </w:tc>
      </w:tr>
      <w:tr w:rsidR="00EC3E27" w:rsidRPr="00285644" w14:paraId="77F1263A" w14:textId="77777777" w:rsidTr="001818D1">
        <w:trPr>
          <w:trHeight w:val="300"/>
        </w:trPr>
        <w:tc>
          <w:tcPr>
            <w:tcW w:w="2457" w:type="dxa"/>
            <w:vMerge/>
          </w:tcPr>
          <w:p w14:paraId="74A331EC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3BF325B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Significant changes among LA actors / and or their organizations as a result of participation in the LA (Positive and negative changes, Individual changes, Organizational changes)</w:t>
            </w:r>
          </w:p>
        </w:tc>
        <w:tc>
          <w:tcPr>
            <w:tcW w:w="3210" w:type="dxa"/>
            <w:vMerge/>
          </w:tcPr>
          <w:p w14:paraId="48FB9E35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</w:tr>
      <w:tr w:rsidR="00EC3E27" w:rsidRPr="00285644" w14:paraId="6DAADCE1" w14:textId="77777777" w:rsidTr="001818D1">
        <w:trPr>
          <w:trHeight w:val="300"/>
        </w:trPr>
        <w:tc>
          <w:tcPr>
            <w:tcW w:w="2457" w:type="dxa"/>
            <w:vMerge/>
          </w:tcPr>
          <w:p w14:paraId="79546A24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678D6A6" w14:textId="461226FF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New</w:t>
            </w:r>
            <w:r>
              <w:rPr>
                <w:rFonts w:cstheme="minorHAnsi"/>
              </w:rPr>
              <w:t>/Emerging</w:t>
            </w:r>
            <w:r w:rsidRPr="00285644">
              <w:rPr>
                <w:rFonts w:cstheme="minorHAnsi"/>
              </w:rPr>
              <w:t xml:space="preserve"> research and inf</w:t>
            </w:r>
            <w:r>
              <w:rPr>
                <w:rFonts w:cstheme="minorHAnsi"/>
              </w:rPr>
              <w:t>ormation needs identified by</w:t>
            </w:r>
            <w:r w:rsidRPr="00285644">
              <w:rPr>
                <w:rFonts w:cstheme="minorHAnsi"/>
              </w:rPr>
              <w:t xml:space="preserve"> LA members and demanded from the scientific community</w:t>
            </w:r>
          </w:p>
        </w:tc>
        <w:tc>
          <w:tcPr>
            <w:tcW w:w="3210" w:type="dxa"/>
            <w:vMerge w:val="restart"/>
          </w:tcPr>
          <w:p w14:paraId="54CF639D" w14:textId="416ECDC4" w:rsidR="00EC3E27" w:rsidRPr="00285644" w:rsidRDefault="00EC3E27" w:rsidP="003C64C9">
            <w:pPr>
              <w:jc w:val="both"/>
              <w:rPr>
                <w:rFonts w:cstheme="minorHAnsi"/>
                <w:bCs/>
              </w:rPr>
            </w:pPr>
            <w:r w:rsidRPr="00285644">
              <w:rPr>
                <w:rFonts w:cstheme="minorHAnsi"/>
                <w:b/>
                <w:bCs/>
              </w:rPr>
              <w:t>Tool 1:</w:t>
            </w:r>
            <w:r w:rsidRPr="00285644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LA activity </w:t>
            </w:r>
            <w:r w:rsidRPr="00285644">
              <w:rPr>
                <w:rFonts w:cstheme="minorHAnsi"/>
                <w:bCs/>
              </w:rPr>
              <w:t>reports</w:t>
            </w:r>
          </w:p>
          <w:p w14:paraId="332D588D" w14:textId="10D02989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</w:tr>
      <w:tr w:rsidR="00EC3E27" w:rsidRPr="00285644" w14:paraId="2486200C" w14:textId="77777777" w:rsidTr="001818D1">
        <w:trPr>
          <w:trHeight w:val="300"/>
        </w:trPr>
        <w:tc>
          <w:tcPr>
            <w:tcW w:w="2457" w:type="dxa"/>
            <w:vMerge/>
          </w:tcPr>
          <w:p w14:paraId="289370B1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10F72199" w14:textId="142C79DE" w:rsidR="00EC3E27" w:rsidRPr="00681296" w:rsidRDefault="00EC3E27" w:rsidP="003C64C9">
            <w:pPr>
              <w:ind w:right="-6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spacing w:val="1"/>
              </w:rPr>
              <w:t>A</w:t>
            </w:r>
            <w:r w:rsidRPr="00285644">
              <w:rPr>
                <w:rFonts w:eastAsia="Calibri" w:cstheme="minorHAnsi"/>
                <w:spacing w:val="2"/>
              </w:rPr>
              <w:t>dap</w:t>
            </w:r>
            <w:r w:rsidRPr="00285644">
              <w:rPr>
                <w:rFonts w:eastAsia="Calibri" w:cstheme="minorHAnsi"/>
                <w:spacing w:val="1"/>
              </w:rPr>
              <w:t>t</w:t>
            </w:r>
            <w:r w:rsidRPr="00285644">
              <w:rPr>
                <w:rFonts w:eastAsia="Calibri" w:cstheme="minorHAnsi"/>
                <w:spacing w:val="2"/>
              </w:rPr>
              <w:t>a</w:t>
            </w:r>
            <w:r w:rsidRPr="00285644">
              <w:rPr>
                <w:rFonts w:eastAsia="Calibri" w:cstheme="minorHAnsi"/>
                <w:spacing w:val="1"/>
              </w:rPr>
              <w:t>ti</w:t>
            </w:r>
            <w:r w:rsidRPr="00285644">
              <w:rPr>
                <w:rFonts w:eastAsia="Calibri" w:cstheme="minorHAnsi"/>
                <w:spacing w:val="6"/>
              </w:rPr>
              <w:t>o</w:t>
            </w:r>
            <w:r w:rsidRPr="00285644">
              <w:rPr>
                <w:rFonts w:eastAsia="Calibri" w:cstheme="minorHAnsi"/>
              </w:rPr>
              <w:t>n</w:t>
            </w:r>
            <w:r w:rsidRPr="00285644">
              <w:rPr>
                <w:rFonts w:eastAsia="Calibri" w:cstheme="minorHAnsi"/>
                <w:spacing w:val="25"/>
              </w:rPr>
              <w:t xml:space="preserve"> </w:t>
            </w:r>
            <w:r w:rsidRPr="00285644">
              <w:rPr>
                <w:rFonts w:eastAsia="Calibri" w:cstheme="minorHAnsi"/>
                <w:spacing w:val="-2"/>
              </w:rPr>
              <w:t>s</w:t>
            </w:r>
            <w:r w:rsidRPr="00285644">
              <w:rPr>
                <w:rFonts w:eastAsia="Calibri" w:cstheme="minorHAnsi"/>
                <w:spacing w:val="1"/>
              </w:rPr>
              <w:t>t</w:t>
            </w:r>
            <w:r w:rsidRPr="00285644">
              <w:rPr>
                <w:rFonts w:eastAsia="Calibri" w:cstheme="minorHAnsi"/>
                <w:spacing w:val="3"/>
              </w:rPr>
              <w:t>r</w:t>
            </w:r>
            <w:r w:rsidRPr="00285644">
              <w:rPr>
                <w:rFonts w:eastAsia="Calibri" w:cstheme="minorHAnsi"/>
                <w:spacing w:val="2"/>
              </w:rPr>
              <w:t>a</w:t>
            </w:r>
            <w:r w:rsidRPr="00285644">
              <w:rPr>
                <w:rFonts w:eastAsia="Calibri" w:cstheme="minorHAnsi"/>
                <w:spacing w:val="1"/>
              </w:rPr>
              <w:t>t</w:t>
            </w:r>
            <w:r w:rsidRPr="00285644">
              <w:rPr>
                <w:rFonts w:eastAsia="Calibri" w:cstheme="minorHAnsi"/>
                <w:spacing w:val="3"/>
              </w:rPr>
              <w:t>e</w:t>
            </w:r>
            <w:r w:rsidRPr="00285644">
              <w:rPr>
                <w:rFonts w:eastAsia="Calibri" w:cstheme="minorHAnsi"/>
                <w:spacing w:val="-1"/>
              </w:rPr>
              <w:t>g</w:t>
            </w:r>
            <w:r w:rsidRPr="00285644">
              <w:rPr>
                <w:rFonts w:eastAsia="Calibri" w:cstheme="minorHAnsi"/>
                <w:spacing w:val="1"/>
              </w:rPr>
              <w:t>i</w:t>
            </w:r>
            <w:r w:rsidRPr="00285644">
              <w:rPr>
                <w:rFonts w:eastAsia="Calibri" w:cstheme="minorHAnsi"/>
                <w:spacing w:val="3"/>
              </w:rPr>
              <w:t>e</w:t>
            </w:r>
            <w:r w:rsidRPr="00285644">
              <w:rPr>
                <w:rFonts w:eastAsia="Calibri" w:cstheme="minorHAnsi"/>
              </w:rPr>
              <w:t>s</w:t>
            </w:r>
            <w:r w:rsidRPr="00285644">
              <w:rPr>
                <w:rFonts w:eastAsia="Calibri" w:cstheme="minorHAnsi"/>
                <w:spacing w:val="23"/>
              </w:rPr>
              <w:t xml:space="preserve"> </w:t>
            </w:r>
            <w:r w:rsidRPr="00285644">
              <w:rPr>
                <w:rFonts w:eastAsia="Calibri" w:cstheme="minorHAnsi"/>
                <w:spacing w:val="3"/>
                <w:w w:val="102"/>
              </w:rPr>
              <w:t>f</w:t>
            </w:r>
            <w:r w:rsidRPr="00285644">
              <w:rPr>
                <w:rFonts w:eastAsia="Calibri" w:cstheme="minorHAnsi"/>
                <w:spacing w:val="1"/>
                <w:w w:val="102"/>
              </w:rPr>
              <w:t>o</w:t>
            </w:r>
            <w:r w:rsidRPr="00285644">
              <w:rPr>
                <w:rFonts w:eastAsia="Calibri" w:cstheme="minorHAnsi"/>
                <w:w w:val="102"/>
              </w:rPr>
              <w:t xml:space="preserve">r </w:t>
            </w:r>
            <w:r w:rsidRPr="00285644">
              <w:rPr>
                <w:rFonts w:eastAsia="Calibri" w:cstheme="minorHAnsi"/>
                <w:spacing w:val="1"/>
              </w:rPr>
              <w:t>in</w:t>
            </w:r>
            <w:r w:rsidRPr="00285644">
              <w:rPr>
                <w:rFonts w:eastAsia="Calibri" w:cstheme="minorHAnsi"/>
              </w:rPr>
              <w:t>c</w:t>
            </w:r>
            <w:r w:rsidRPr="00285644">
              <w:rPr>
                <w:rFonts w:eastAsia="Calibri" w:cstheme="minorHAnsi"/>
                <w:spacing w:val="1"/>
              </w:rPr>
              <w:t>l</w:t>
            </w:r>
            <w:r w:rsidRPr="00285644">
              <w:rPr>
                <w:rFonts w:eastAsia="Calibri" w:cstheme="minorHAnsi"/>
                <w:spacing w:val="6"/>
              </w:rPr>
              <w:t>u</w:t>
            </w:r>
            <w:r w:rsidRPr="00285644">
              <w:rPr>
                <w:rFonts w:eastAsia="Calibri" w:cstheme="minorHAnsi"/>
                <w:spacing w:val="-2"/>
              </w:rPr>
              <w:t>s</w:t>
            </w:r>
            <w:r w:rsidRPr="00285644">
              <w:rPr>
                <w:rFonts w:eastAsia="Calibri" w:cstheme="minorHAnsi"/>
                <w:spacing w:val="1"/>
              </w:rPr>
              <w:t>i</w:t>
            </w:r>
            <w:r w:rsidRPr="00285644">
              <w:rPr>
                <w:rFonts w:eastAsia="Calibri" w:cstheme="minorHAnsi"/>
                <w:spacing w:val="6"/>
              </w:rPr>
              <w:t>o</w:t>
            </w:r>
            <w:r w:rsidRPr="00285644">
              <w:rPr>
                <w:rFonts w:eastAsia="Calibri" w:cstheme="minorHAnsi"/>
              </w:rPr>
              <w:t>n</w:t>
            </w:r>
            <w:r w:rsidRPr="00285644">
              <w:rPr>
                <w:rFonts w:eastAsia="Calibri" w:cstheme="minorHAnsi"/>
                <w:spacing w:val="21"/>
              </w:rPr>
              <w:t xml:space="preserve"> </w:t>
            </w:r>
            <w:r w:rsidRPr="00285644">
              <w:rPr>
                <w:rFonts w:eastAsia="Calibri" w:cstheme="minorHAnsi"/>
                <w:spacing w:val="1"/>
              </w:rPr>
              <w:t>i</w:t>
            </w:r>
            <w:r w:rsidRPr="00285644">
              <w:rPr>
                <w:rFonts w:eastAsia="Calibri" w:cstheme="minorHAnsi"/>
              </w:rPr>
              <w:t>n</w:t>
            </w:r>
            <w:r w:rsidRPr="00285644">
              <w:rPr>
                <w:rFonts w:eastAsia="Calibri" w:cstheme="minorHAnsi"/>
                <w:spacing w:val="7"/>
              </w:rPr>
              <w:t xml:space="preserve"> </w:t>
            </w:r>
            <w:r w:rsidRPr="00285644">
              <w:rPr>
                <w:rFonts w:eastAsia="Calibri" w:cstheme="minorHAnsi"/>
                <w:spacing w:val="1"/>
              </w:rPr>
              <w:t>th</w:t>
            </w:r>
            <w:r w:rsidRPr="00285644">
              <w:rPr>
                <w:rFonts w:eastAsia="Calibri" w:cstheme="minorHAnsi"/>
              </w:rPr>
              <w:t>e</w:t>
            </w:r>
            <w:r w:rsidRPr="00285644">
              <w:rPr>
                <w:rFonts w:eastAsia="Calibri" w:cstheme="minorHAnsi"/>
                <w:spacing w:val="12"/>
              </w:rPr>
              <w:t xml:space="preserve"> </w:t>
            </w:r>
            <w:r w:rsidRPr="00285644">
              <w:rPr>
                <w:rFonts w:eastAsia="Calibri" w:cstheme="minorHAnsi"/>
                <w:spacing w:val="-2"/>
                <w:w w:val="102"/>
              </w:rPr>
              <w:t>N</w:t>
            </w:r>
            <w:r w:rsidRPr="00285644">
              <w:rPr>
                <w:rFonts w:eastAsia="Calibri" w:cstheme="minorHAnsi"/>
                <w:spacing w:val="4"/>
                <w:w w:val="102"/>
              </w:rPr>
              <w:t>A</w:t>
            </w:r>
            <w:r w:rsidRPr="00285644">
              <w:rPr>
                <w:rFonts w:eastAsia="Calibri" w:cstheme="minorHAnsi"/>
                <w:spacing w:val="3"/>
                <w:w w:val="102"/>
              </w:rPr>
              <w:t>Ps</w:t>
            </w:r>
            <w:r>
              <w:rPr>
                <w:rFonts w:eastAsia="Calibri" w:cstheme="minorHAnsi"/>
                <w:spacing w:val="3"/>
                <w:w w:val="102"/>
              </w:rPr>
              <w:t xml:space="preserve"> and other policies</w:t>
            </w:r>
            <w:r w:rsidRPr="00285644">
              <w:rPr>
                <w:rFonts w:eastAsia="Calibri" w:cstheme="minorHAnsi"/>
                <w:spacing w:val="3"/>
                <w:w w:val="102"/>
              </w:rPr>
              <w:t xml:space="preserve"> identified and </w:t>
            </w:r>
            <w:r w:rsidRPr="00285644">
              <w:rPr>
                <w:rFonts w:cstheme="minorHAnsi"/>
              </w:rPr>
              <w:t>presented to stakeholders in the LA</w:t>
            </w:r>
            <w:r w:rsidRPr="00285644">
              <w:rPr>
                <w:rFonts w:eastAsia="Calibri" w:cstheme="minorHAnsi"/>
                <w:w w:val="102"/>
              </w:rPr>
              <w:t>.</w:t>
            </w:r>
          </w:p>
        </w:tc>
        <w:tc>
          <w:tcPr>
            <w:tcW w:w="3210" w:type="dxa"/>
            <w:vMerge/>
          </w:tcPr>
          <w:p w14:paraId="73D098E3" w14:textId="77777777" w:rsidR="00EC3E27" w:rsidRPr="00285644" w:rsidRDefault="00EC3E27" w:rsidP="003C64C9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C3E27" w:rsidRPr="00285644" w14:paraId="067F948E" w14:textId="77777777" w:rsidTr="001818D1">
        <w:trPr>
          <w:trHeight w:val="300"/>
        </w:trPr>
        <w:tc>
          <w:tcPr>
            <w:tcW w:w="2457" w:type="dxa"/>
            <w:vMerge/>
          </w:tcPr>
          <w:p w14:paraId="48882F45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2B8A4BC6" w14:textId="7C741E89" w:rsidR="00EC3E27" w:rsidRPr="00285644" w:rsidRDefault="00EC3E27" w:rsidP="003C64C9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spacing w:val="1"/>
              </w:rPr>
              <w:t xml:space="preserve">Potential </w:t>
            </w:r>
            <w:r w:rsidRPr="00285644">
              <w:rPr>
                <w:rFonts w:eastAsia="Calibri" w:cstheme="minorHAnsi"/>
                <w:spacing w:val="1"/>
                <w:w w:val="102"/>
              </w:rPr>
              <w:t>climate change investment plans at local an</w:t>
            </w:r>
            <w:r>
              <w:rPr>
                <w:rFonts w:eastAsia="Calibri" w:cstheme="minorHAnsi"/>
                <w:spacing w:val="1"/>
                <w:w w:val="102"/>
              </w:rPr>
              <w:t>d national level discussed in the alliance</w:t>
            </w:r>
            <w:r w:rsidRPr="00285644">
              <w:rPr>
                <w:rFonts w:eastAsia="Calibri" w:cstheme="minorHAnsi"/>
                <w:spacing w:val="1"/>
                <w:w w:val="102"/>
              </w:rPr>
              <w:t>.</w:t>
            </w:r>
            <w:r w:rsidRPr="00285644">
              <w:rPr>
                <w:rFonts w:eastAsia="Calibri" w:cstheme="minorHAnsi"/>
                <w:w w:val="102"/>
                <w:position w:val="-4"/>
              </w:rPr>
              <w:t xml:space="preserve"> </w:t>
            </w:r>
          </w:p>
        </w:tc>
        <w:tc>
          <w:tcPr>
            <w:tcW w:w="3210" w:type="dxa"/>
            <w:vMerge/>
          </w:tcPr>
          <w:p w14:paraId="7389BF5F" w14:textId="77777777" w:rsidR="00EC3E27" w:rsidRPr="00285644" w:rsidRDefault="00EC3E27" w:rsidP="003C64C9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C3E27" w:rsidRPr="00285644" w14:paraId="6D239A86" w14:textId="77777777" w:rsidTr="001818D1">
        <w:trPr>
          <w:trHeight w:val="300"/>
        </w:trPr>
        <w:tc>
          <w:tcPr>
            <w:tcW w:w="2457" w:type="dxa"/>
            <w:vMerge/>
          </w:tcPr>
          <w:p w14:paraId="6772B492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6862C97" w14:textId="21E3841F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No. of policy actors whose capacity has been built to use the evidence in influencing policy actions for improved climate change adaptation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3210" w:type="dxa"/>
          </w:tcPr>
          <w:p w14:paraId="7217C598" w14:textId="77777777" w:rsidR="00EC3E27" w:rsidRDefault="00EC3E27" w:rsidP="003C64C9">
            <w:pPr>
              <w:jc w:val="both"/>
              <w:rPr>
                <w:rFonts w:cstheme="minorHAnsi"/>
                <w:b/>
              </w:rPr>
            </w:pPr>
            <w:r w:rsidRPr="00E93545">
              <w:rPr>
                <w:rFonts w:cstheme="minorHAnsi"/>
                <w:b/>
                <w:bCs/>
              </w:rPr>
              <w:t>Tool 7:</w:t>
            </w:r>
            <w:r>
              <w:rPr>
                <w:rFonts w:cstheme="minorHAnsi"/>
                <w:bCs/>
              </w:rPr>
              <w:t xml:space="preserve"> Meeting evaluation</w:t>
            </w:r>
            <w:r w:rsidRPr="00285644">
              <w:rPr>
                <w:rFonts w:cstheme="minorHAnsi"/>
                <w:b/>
              </w:rPr>
              <w:t xml:space="preserve"> </w:t>
            </w:r>
          </w:p>
          <w:p w14:paraId="546977BE" w14:textId="094C04CE" w:rsidR="00EC3E27" w:rsidRPr="00EC3E27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  <w:b/>
              </w:rPr>
              <w:t xml:space="preserve">Tool </w:t>
            </w:r>
            <w:r>
              <w:rPr>
                <w:rFonts w:cstheme="minorHAnsi"/>
                <w:b/>
              </w:rPr>
              <w:t>9</w:t>
            </w:r>
            <w:r w:rsidRPr="00285644">
              <w:rPr>
                <w:rFonts w:cstheme="minorHAnsi"/>
              </w:rPr>
              <w:t>: LA review</w:t>
            </w:r>
          </w:p>
        </w:tc>
      </w:tr>
      <w:tr w:rsidR="00EC3E27" w:rsidRPr="00285644" w14:paraId="3903A260" w14:textId="77777777" w:rsidTr="001818D1">
        <w:trPr>
          <w:trHeight w:val="300"/>
        </w:trPr>
        <w:tc>
          <w:tcPr>
            <w:tcW w:w="2457" w:type="dxa"/>
            <w:vMerge/>
          </w:tcPr>
          <w:p w14:paraId="09EBF31B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</w:p>
        </w:tc>
        <w:tc>
          <w:tcPr>
            <w:tcW w:w="9656" w:type="dxa"/>
            <w:noWrap/>
          </w:tcPr>
          <w:p w14:paraId="3BD9FFFE" w14:textId="77777777" w:rsidR="00EC3E27" w:rsidRPr="00285644" w:rsidRDefault="00EC3E27" w:rsidP="003C64C9">
            <w:pPr>
              <w:jc w:val="both"/>
              <w:rPr>
                <w:rFonts w:cstheme="minorHAnsi"/>
              </w:rPr>
            </w:pPr>
            <w:r w:rsidRPr="00285644">
              <w:rPr>
                <w:rFonts w:cstheme="minorHAnsi"/>
              </w:rPr>
              <w:t>No. of policy makers and other actors participating in the investment modeling process</w:t>
            </w:r>
          </w:p>
        </w:tc>
        <w:tc>
          <w:tcPr>
            <w:tcW w:w="3210" w:type="dxa"/>
          </w:tcPr>
          <w:p w14:paraId="353E7B0E" w14:textId="3285DF01" w:rsidR="00EC3E27" w:rsidRPr="00285644" w:rsidRDefault="00EC3E27" w:rsidP="003C64C9">
            <w:pPr>
              <w:jc w:val="both"/>
              <w:rPr>
                <w:rFonts w:cstheme="minorHAnsi"/>
                <w:b/>
                <w:bCs/>
              </w:rPr>
            </w:pPr>
            <w:r w:rsidRPr="00EC3E27">
              <w:rPr>
                <w:rFonts w:cstheme="minorHAnsi"/>
                <w:b/>
                <w:bCs/>
              </w:rPr>
              <w:t xml:space="preserve">Tool 1: </w:t>
            </w:r>
            <w:r w:rsidRPr="00EC3E27">
              <w:rPr>
                <w:rFonts w:cstheme="minorHAnsi"/>
                <w:bCs/>
              </w:rPr>
              <w:t>LA activity reports</w:t>
            </w:r>
          </w:p>
        </w:tc>
      </w:tr>
    </w:tbl>
    <w:p w14:paraId="3F1E7AEE" w14:textId="77777777" w:rsidR="00B0684D" w:rsidRDefault="00B0684D" w:rsidP="003C64C9">
      <w:pPr>
        <w:jc w:val="both"/>
        <w:rPr>
          <w:ins w:id="50" w:author="Besitzer" w:date="2014-08-22T10:57:00Z"/>
        </w:rPr>
      </w:pPr>
    </w:p>
    <w:p w14:paraId="30B23EF5" w14:textId="77777777" w:rsidR="008E4ADF" w:rsidRDefault="008E4ADF" w:rsidP="003C64C9">
      <w:pPr>
        <w:jc w:val="both"/>
        <w:rPr>
          <w:ins w:id="51" w:author="Besitzer" w:date="2014-08-22T10:57:00Z"/>
        </w:rPr>
        <w:sectPr w:rsidR="008E4ADF" w:rsidSect="008608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341EFED" w14:textId="6C305AAF" w:rsidR="008E4ADF" w:rsidRDefault="008E4ADF" w:rsidP="00C12848">
      <w:pPr>
        <w:pStyle w:val="berschrift2"/>
        <w:rPr>
          <w:ins w:id="52" w:author="Besitzer" w:date="2014-08-22T10:58:00Z"/>
        </w:rPr>
      </w:pPr>
      <w:commentRangeStart w:id="53"/>
      <w:ins w:id="54" w:author="Besitzer" w:date="2014-08-22T10:58:00Z">
        <w:r>
          <w:lastRenderedPageBreak/>
          <w:t>Tool Descriptions</w:t>
        </w:r>
      </w:ins>
    </w:p>
    <w:commentRangeEnd w:id="53"/>
    <w:p w14:paraId="41260F93" w14:textId="77777777" w:rsidR="008E4ADF" w:rsidRDefault="008E4ADF" w:rsidP="003C64C9">
      <w:pPr>
        <w:jc w:val="both"/>
      </w:pPr>
      <w:r>
        <w:rPr>
          <w:rStyle w:val="Kommentarzeichen"/>
        </w:rPr>
        <w:commentReference w:id="53"/>
      </w:r>
    </w:p>
    <w:p w14:paraId="146F2EA0" w14:textId="77777777" w:rsidR="00494076" w:rsidRPr="00285644" w:rsidRDefault="00494076" w:rsidP="00D573ED">
      <w:pPr>
        <w:jc w:val="both"/>
        <w:rPr>
          <w:ins w:id="55" w:author="Besitzer" w:date="2014-08-25T13:26:00Z"/>
          <w:rFonts w:cstheme="minorHAnsi"/>
          <w:bCs/>
        </w:rPr>
      </w:pPr>
      <w:bookmarkStart w:id="56" w:name="_GoBack"/>
      <w:commentRangeStart w:id="57"/>
      <w:ins w:id="58" w:author="Besitzer" w:date="2014-08-25T13:26:00Z">
        <w:r w:rsidRPr="00CF3DF0">
          <w:rPr>
            <w:rFonts w:cstheme="minorHAnsi"/>
            <w:bCs/>
          </w:rPr>
          <w:t>Attendance registration</w:t>
        </w:r>
        <w:commentRangeEnd w:id="57"/>
        <w:r>
          <w:rPr>
            <w:rStyle w:val="Kommentarzeichen"/>
          </w:rPr>
          <w:commentReference w:id="57"/>
        </w:r>
      </w:ins>
    </w:p>
    <w:p w14:paraId="085C65DB" w14:textId="77777777" w:rsidR="00494076" w:rsidRPr="00285644" w:rsidRDefault="00494076" w:rsidP="00D573ED">
      <w:pPr>
        <w:jc w:val="both"/>
        <w:rPr>
          <w:ins w:id="59" w:author="Besitzer" w:date="2014-08-25T13:26:00Z"/>
          <w:rFonts w:cstheme="minorHAnsi"/>
        </w:rPr>
      </w:pPr>
      <w:ins w:id="60" w:author="Besitzer" w:date="2014-08-25T13:26:00Z">
        <w:r w:rsidRPr="00285644">
          <w:rPr>
            <w:rFonts w:cstheme="minorHAnsi"/>
          </w:rPr>
          <w:t>KAS survey</w:t>
        </w:r>
      </w:ins>
    </w:p>
    <w:p w14:paraId="5D8053CE" w14:textId="77777777" w:rsidR="00494076" w:rsidRPr="00285644" w:rsidRDefault="00494076" w:rsidP="00D573ED">
      <w:pPr>
        <w:jc w:val="both"/>
        <w:rPr>
          <w:ins w:id="61" w:author="Besitzer" w:date="2014-08-25T13:26:00Z"/>
          <w:rFonts w:cstheme="minorHAnsi"/>
        </w:rPr>
      </w:pPr>
      <w:ins w:id="62" w:author="Besitzer" w:date="2014-08-25T13:26:00Z">
        <w:r w:rsidRPr="00285644">
          <w:rPr>
            <w:rFonts w:cstheme="minorHAnsi"/>
          </w:rPr>
          <w:t>LA review</w:t>
        </w:r>
      </w:ins>
    </w:p>
    <w:p w14:paraId="1F1BE020" w14:textId="77777777" w:rsidR="00494076" w:rsidRPr="00285644" w:rsidRDefault="00494076" w:rsidP="00D573ED">
      <w:pPr>
        <w:jc w:val="both"/>
        <w:rPr>
          <w:ins w:id="63" w:author="Besitzer" w:date="2014-08-25T13:26:00Z"/>
          <w:rFonts w:cstheme="minorHAnsi"/>
        </w:rPr>
      </w:pPr>
      <w:commentRangeStart w:id="64"/>
      <w:ins w:id="65" w:author="Besitzer" w:date="2014-08-25T13:26:00Z">
        <w:r>
          <w:rPr>
            <w:rFonts w:cstheme="minorHAnsi"/>
            <w:bCs/>
          </w:rPr>
          <w:t>Meeting evaluation</w:t>
        </w:r>
        <w:commentRangeEnd w:id="64"/>
        <w:r>
          <w:rPr>
            <w:rStyle w:val="Kommentarzeichen"/>
          </w:rPr>
          <w:commentReference w:id="64"/>
        </w:r>
      </w:ins>
    </w:p>
    <w:p w14:paraId="0B7200BF" w14:textId="77777777" w:rsidR="00494076" w:rsidRPr="00285644" w:rsidRDefault="00494076" w:rsidP="00D573ED">
      <w:pPr>
        <w:jc w:val="both"/>
        <w:rPr>
          <w:ins w:id="66" w:author="Besitzer" w:date="2014-08-25T13:26:00Z"/>
          <w:rFonts w:cstheme="minorHAnsi"/>
          <w:bCs/>
        </w:rPr>
      </w:pPr>
      <w:commentRangeStart w:id="67"/>
      <w:ins w:id="68" w:author="Besitzer" w:date="2014-08-25T13:26:00Z">
        <w:r>
          <w:rPr>
            <w:rFonts w:cstheme="minorHAnsi"/>
            <w:bCs/>
          </w:rPr>
          <w:t xml:space="preserve">Minutes </w:t>
        </w:r>
        <w:commentRangeEnd w:id="67"/>
        <w:r>
          <w:rPr>
            <w:rStyle w:val="Kommentarzeichen"/>
          </w:rPr>
          <w:commentReference w:id="67"/>
        </w:r>
      </w:ins>
    </w:p>
    <w:p w14:paraId="2F93600D" w14:textId="77777777" w:rsidR="00494076" w:rsidRPr="00285644" w:rsidRDefault="00494076" w:rsidP="00D573ED">
      <w:pPr>
        <w:jc w:val="both"/>
        <w:rPr>
          <w:ins w:id="69" w:author="Besitzer" w:date="2014-08-25T13:26:00Z"/>
          <w:rFonts w:cstheme="minorHAnsi"/>
        </w:rPr>
      </w:pPr>
      <w:ins w:id="70" w:author="Besitzer" w:date="2014-08-25T13:26:00Z">
        <w:r w:rsidRPr="00285644">
          <w:rPr>
            <w:rFonts w:cstheme="minorHAnsi"/>
          </w:rPr>
          <w:t>Network analysis</w:t>
        </w:r>
      </w:ins>
    </w:p>
    <w:p w14:paraId="43D8A332" w14:textId="77777777" w:rsidR="00494076" w:rsidRPr="00285644" w:rsidRDefault="00494076" w:rsidP="00D573ED">
      <w:pPr>
        <w:jc w:val="both"/>
        <w:rPr>
          <w:ins w:id="71" w:author="Besitzer" w:date="2014-08-25T13:26:00Z"/>
          <w:rFonts w:cstheme="minorHAnsi"/>
        </w:rPr>
      </w:pPr>
      <w:ins w:id="72" w:author="Besitzer" w:date="2014-08-25T13:26:00Z">
        <w:r>
          <w:rPr>
            <w:rFonts w:cstheme="minorHAnsi"/>
            <w:bCs/>
          </w:rPr>
          <w:t>Observation – log book</w:t>
        </w:r>
      </w:ins>
    </w:p>
    <w:p w14:paraId="68F99226" w14:textId="77777777" w:rsidR="00494076" w:rsidRDefault="00494076" w:rsidP="00D573ED">
      <w:pPr>
        <w:jc w:val="both"/>
        <w:rPr>
          <w:ins w:id="73" w:author="Besitzer" w:date="2014-08-25T13:26:00Z"/>
          <w:rFonts w:cstheme="minorHAnsi"/>
          <w:bCs/>
        </w:rPr>
      </w:pPr>
      <w:commentRangeStart w:id="74"/>
      <w:ins w:id="75" w:author="Besitzer" w:date="2014-08-25T13:26:00Z">
        <w:r>
          <w:rPr>
            <w:rFonts w:cstheme="minorHAnsi"/>
            <w:bCs/>
          </w:rPr>
          <w:t>P</w:t>
        </w:r>
        <w:r w:rsidRPr="00285644">
          <w:rPr>
            <w:rFonts w:cstheme="minorHAnsi"/>
            <w:bCs/>
          </w:rPr>
          <w:t>rogress reports</w:t>
        </w:r>
        <w:r w:rsidRPr="005D1380">
          <w:rPr>
            <w:rFonts w:cstheme="minorHAnsi"/>
            <w:bCs/>
          </w:rPr>
          <w:t xml:space="preserve"> </w:t>
        </w:r>
        <w:commentRangeEnd w:id="74"/>
        <w:r>
          <w:rPr>
            <w:rStyle w:val="Kommentarzeichen"/>
          </w:rPr>
          <w:commentReference w:id="74"/>
        </w:r>
      </w:ins>
    </w:p>
    <w:p w14:paraId="41DBDDDC" w14:textId="77777777" w:rsidR="00494076" w:rsidRPr="00285644" w:rsidRDefault="00494076" w:rsidP="00494076">
      <w:pPr>
        <w:ind w:firstLine="720"/>
        <w:jc w:val="both"/>
        <w:rPr>
          <w:ins w:id="76" w:author="Besitzer" w:date="2014-08-25T13:26:00Z"/>
          <w:rFonts w:cstheme="minorHAnsi"/>
          <w:bCs/>
        </w:rPr>
      </w:pPr>
      <w:ins w:id="77" w:author="Besitzer" w:date="2014-08-25T13:26:00Z">
        <w:r w:rsidRPr="00285644">
          <w:rPr>
            <w:rFonts w:cstheme="minorHAnsi"/>
            <w:bCs/>
          </w:rPr>
          <w:t>LA activity report</w:t>
        </w:r>
      </w:ins>
    </w:p>
    <w:p w14:paraId="4968A59A" w14:textId="77777777" w:rsidR="00494076" w:rsidRDefault="00494076" w:rsidP="00C12848">
      <w:pPr>
        <w:ind w:firstLine="720"/>
        <w:jc w:val="both"/>
        <w:rPr>
          <w:ins w:id="78" w:author="Besitzer" w:date="2014-08-25T13:26:00Z"/>
          <w:rFonts w:cstheme="minorHAnsi"/>
          <w:bCs/>
        </w:rPr>
      </w:pPr>
      <w:ins w:id="79" w:author="Besitzer" w:date="2014-08-25T13:26:00Z">
        <w:r>
          <w:rPr>
            <w:rFonts w:cstheme="minorHAnsi"/>
            <w:bCs/>
          </w:rPr>
          <w:t>P</w:t>
        </w:r>
        <w:r w:rsidRPr="00285644">
          <w:rPr>
            <w:rFonts w:cstheme="minorHAnsi"/>
            <w:bCs/>
          </w:rPr>
          <w:t xml:space="preserve">roject progress </w:t>
        </w:r>
      </w:ins>
    </w:p>
    <w:p w14:paraId="4EA5F111" w14:textId="77777777" w:rsidR="00494076" w:rsidRPr="00285644" w:rsidRDefault="00494076" w:rsidP="00D573ED">
      <w:pPr>
        <w:jc w:val="both"/>
        <w:rPr>
          <w:ins w:id="80" w:author="Besitzer" w:date="2014-08-25T13:26:00Z"/>
          <w:rFonts w:cstheme="minorHAnsi"/>
        </w:rPr>
      </w:pPr>
      <w:ins w:id="81" w:author="Besitzer" w:date="2014-08-25T13:26:00Z">
        <w:r>
          <w:rPr>
            <w:rFonts w:cstheme="minorHAnsi"/>
          </w:rPr>
          <w:t>Review of</w:t>
        </w:r>
        <w:r w:rsidRPr="00285644">
          <w:rPr>
            <w:rFonts w:cstheme="minorHAnsi"/>
          </w:rPr>
          <w:t xml:space="preserve"> reports </w:t>
        </w:r>
      </w:ins>
    </w:p>
    <w:p w14:paraId="4F1DF723" w14:textId="77777777" w:rsidR="00494076" w:rsidRDefault="00494076" w:rsidP="00D573ED">
      <w:pPr>
        <w:jc w:val="both"/>
        <w:rPr>
          <w:ins w:id="82" w:author="Besitzer" w:date="2014-08-25T13:26:00Z"/>
          <w:rFonts w:cstheme="minorHAnsi"/>
          <w:bCs/>
        </w:rPr>
      </w:pPr>
      <w:ins w:id="83" w:author="Besitzer" w:date="2014-08-25T13:26:00Z">
        <w:r w:rsidRPr="00285644">
          <w:rPr>
            <w:rFonts w:cstheme="minorHAnsi"/>
            <w:bCs/>
          </w:rPr>
          <w:t>Stakeholder analysis to map key actors</w:t>
        </w:r>
        <w:r>
          <w:rPr>
            <w:rFonts w:cstheme="minorHAnsi"/>
            <w:bCs/>
          </w:rPr>
          <w:t xml:space="preserve"> </w:t>
        </w:r>
      </w:ins>
    </w:p>
    <w:p w14:paraId="4B9ECB03" w14:textId="77777777" w:rsidR="00494076" w:rsidRPr="00285644" w:rsidRDefault="00494076" w:rsidP="00D573ED">
      <w:pPr>
        <w:jc w:val="both"/>
        <w:rPr>
          <w:ins w:id="84" w:author="Besitzer" w:date="2014-08-25T13:26:00Z"/>
          <w:rFonts w:cstheme="minorHAnsi"/>
        </w:rPr>
      </w:pPr>
      <w:ins w:id="85" w:author="Besitzer" w:date="2014-08-25T13:26:00Z">
        <w:r>
          <w:rPr>
            <w:rFonts w:cstheme="minorHAnsi"/>
          </w:rPr>
          <w:t xml:space="preserve">Stories of change </w:t>
        </w:r>
        <w:r>
          <w:rPr>
            <w:rFonts w:cstheme="minorHAnsi"/>
            <w:color w:val="000000"/>
            <w:shd w:val="clear" w:color="auto" w:fill="FFFFFF"/>
          </w:rPr>
          <w:t>using MSC technique</w:t>
        </w:r>
      </w:ins>
    </w:p>
    <w:bookmarkEnd w:id="56"/>
    <w:p w14:paraId="7BEBE2BA" w14:textId="77777777" w:rsidR="00C12848" w:rsidDel="00494076" w:rsidRDefault="005D1380" w:rsidP="00D573ED">
      <w:pPr>
        <w:jc w:val="both"/>
        <w:rPr>
          <w:del w:id="86" w:author="Besitzer" w:date="2014-08-25T13:26:00Z"/>
          <w:rFonts w:cstheme="minorHAnsi"/>
          <w:bCs/>
        </w:rPr>
      </w:pPr>
      <w:commentRangeStart w:id="87"/>
      <w:del w:id="88" w:author="Besitzer" w:date="2014-08-25T13:26:00Z">
        <w:r w:rsidDel="00494076">
          <w:rPr>
            <w:rFonts w:cstheme="minorHAnsi"/>
            <w:bCs/>
          </w:rPr>
          <w:delText>P</w:delText>
        </w:r>
        <w:r w:rsidRPr="00285644" w:rsidDel="00494076">
          <w:rPr>
            <w:rFonts w:cstheme="minorHAnsi"/>
            <w:bCs/>
          </w:rPr>
          <w:delText>rogress reports</w:delText>
        </w:r>
        <w:r w:rsidRPr="005D1380" w:rsidDel="00494076">
          <w:rPr>
            <w:rFonts w:cstheme="minorHAnsi"/>
            <w:bCs/>
          </w:rPr>
          <w:delText xml:space="preserve"> </w:delText>
        </w:r>
        <w:commentRangeEnd w:id="87"/>
        <w:r w:rsidR="00C12848" w:rsidDel="00494076">
          <w:rPr>
            <w:rStyle w:val="Kommentarzeichen"/>
          </w:rPr>
          <w:commentReference w:id="87"/>
        </w:r>
      </w:del>
    </w:p>
    <w:p w14:paraId="1BBFD079" w14:textId="0E1F2A2A" w:rsidR="00C12848" w:rsidDel="00494076" w:rsidRDefault="005D1380" w:rsidP="00C12848">
      <w:pPr>
        <w:ind w:firstLine="720"/>
        <w:jc w:val="both"/>
        <w:rPr>
          <w:del w:id="89" w:author="Besitzer" w:date="2014-08-25T13:26:00Z"/>
          <w:rFonts w:cstheme="minorHAnsi"/>
          <w:bCs/>
        </w:rPr>
      </w:pPr>
      <w:del w:id="90" w:author="Besitzer" w:date="2014-08-25T13:26:00Z">
        <w:r w:rsidDel="00494076">
          <w:rPr>
            <w:rFonts w:cstheme="minorHAnsi"/>
            <w:bCs/>
          </w:rPr>
          <w:delText>P</w:delText>
        </w:r>
        <w:r w:rsidRPr="00285644" w:rsidDel="00494076">
          <w:rPr>
            <w:rFonts w:cstheme="minorHAnsi"/>
            <w:bCs/>
          </w:rPr>
          <w:delText xml:space="preserve">roject progress </w:delText>
        </w:r>
      </w:del>
    </w:p>
    <w:p w14:paraId="22679CA1" w14:textId="28AD64E9" w:rsidR="005D1380" w:rsidRPr="00285644" w:rsidDel="00494076" w:rsidRDefault="005D1380" w:rsidP="00C12848">
      <w:pPr>
        <w:ind w:firstLine="720"/>
        <w:jc w:val="both"/>
        <w:rPr>
          <w:del w:id="91" w:author="Besitzer" w:date="2014-08-25T13:26:00Z"/>
          <w:rFonts w:cstheme="minorHAnsi"/>
          <w:bCs/>
        </w:rPr>
      </w:pPr>
      <w:del w:id="92" w:author="Besitzer" w:date="2014-08-25T13:26:00Z">
        <w:r w:rsidRPr="00285644" w:rsidDel="00494076">
          <w:rPr>
            <w:rFonts w:cstheme="minorHAnsi"/>
            <w:bCs/>
          </w:rPr>
          <w:delText>LA activity report</w:delText>
        </w:r>
      </w:del>
    </w:p>
    <w:p w14:paraId="7BF08368" w14:textId="3A439D23" w:rsidR="005D1380" w:rsidDel="00494076" w:rsidRDefault="005D1380" w:rsidP="00D573ED">
      <w:pPr>
        <w:jc w:val="both"/>
        <w:rPr>
          <w:del w:id="93" w:author="Besitzer" w:date="2014-08-25T13:26:00Z"/>
          <w:rFonts w:cstheme="minorHAnsi"/>
          <w:bCs/>
        </w:rPr>
      </w:pPr>
      <w:del w:id="94" w:author="Besitzer" w:date="2014-08-25T13:26:00Z">
        <w:r w:rsidRPr="00285644" w:rsidDel="00494076">
          <w:rPr>
            <w:rFonts w:cstheme="minorHAnsi"/>
            <w:bCs/>
          </w:rPr>
          <w:delText>Stakeholder analysis to map key actors</w:delText>
        </w:r>
        <w:r w:rsidDel="00494076">
          <w:rPr>
            <w:rFonts w:cstheme="minorHAnsi"/>
            <w:bCs/>
          </w:rPr>
          <w:delText xml:space="preserve"> </w:delText>
        </w:r>
      </w:del>
    </w:p>
    <w:p w14:paraId="54EE3274" w14:textId="6D133874" w:rsidR="005D1380" w:rsidRPr="00285644" w:rsidDel="00494076" w:rsidRDefault="005D1380" w:rsidP="00D573ED">
      <w:pPr>
        <w:jc w:val="both"/>
        <w:rPr>
          <w:del w:id="95" w:author="Besitzer" w:date="2014-08-25T13:26:00Z"/>
          <w:rFonts w:cstheme="minorHAnsi"/>
          <w:bCs/>
        </w:rPr>
      </w:pPr>
      <w:commentRangeStart w:id="96"/>
      <w:del w:id="97" w:author="Besitzer" w:date="2014-08-25T13:26:00Z">
        <w:r w:rsidRPr="00CF3DF0" w:rsidDel="00494076">
          <w:rPr>
            <w:rFonts w:cstheme="minorHAnsi"/>
            <w:bCs/>
          </w:rPr>
          <w:delText>Attendance registration</w:delText>
        </w:r>
        <w:commentRangeEnd w:id="96"/>
        <w:r w:rsidR="00C12848" w:rsidDel="00494076">
          <w:rPr>
            <w:rStyle w:val="Kommentarzeichen"/>
          </w:rPr>
          <w:commentReference w:id="96"/>
        </w:r>
      </w:del>
    </w:p>
    <w:p w14:paraId="511267C7" w14:textId="3C98DA24" w:rsidR="005D1380" w:rsidRPr="00285644" w:rsidDel="00494076" w:rsidRDefault="00C12848" w:rsidP="00D573ED">
      <w:pPr>
        <w:jc w:val="both"/>
        <w:rPr>
          <w:del w:id="98" w:author="Besitzer" w:date="2014-08-25T13:26:00Z"/>
          <w:rFonts w:cstheme="minorHAnsi"/>
          <w:bCs/>
        </w:rPr>
      </w:pPr>
      <w:commentRangeStart w:id="99"/>
      <w:del w:id="100" w:author="Besitzer" w:date="2014-08-25T13:26:00Z">
        <w:r w:rsidDel="00494076">
          <w:rPr>
            <w:rFonts w:cstheme="minorHAnsi"/>
            <w:bCs/>
          </w:rPr>
          <w:delText>M</w:delText>
        </w:r>
        <w:r w:rsidR="005D1380" w:rsidDel="00494076">
          <w:rPr>
            <w:rFonts w:cstheme="minorHAnsi"/>
            <w:bCs/>
          </w:rPr>
          <w:delText xml:space="preserve">inutes </w:delText>
        </w:r>
        <w:commentRangeEnd w:id="99"/>
        <w:r w:rsidDel="00494076">
          <w:rPr>
            <w:rStyle w:val="Kommentarzeichen"/>
          </w:rPr>
          <w:commentReference w:id="99"/>
        </w:r>
      </w:del>
    </w:p>
    <w:p w14:paraId="12D6D157" w14:textId="53296422" w:rsidR="005D1380" w:rsidRPr="00285644" w:rsidDel="00494076" w:rsidRDefault="005D1380" w:rsidP="00D573ED">
      <w:pPr>
        <w:jc w:val="both"/>
        <w:rPr>
          <w:del w:id="101" w:author="Besitzer" w:date="2014-08-25T13:26:00Z"/>
          <w:rFonts w:cstheme="minorHAnsi"/>
        </w:rPr>
      </w:pPr>
      <w:del w:id="102" w:author="Besitzer" w:date="2014-08-25T13:26:00Z">
        <w:r w:rsidRPr="00285644" w:rsidDel="00494076">
          <w:rPr>
            <w:rFonts w:cstheme="minorHAnsi"/>
          </w:rPr>
          <w:delText>KAS survey</w:delText>
        </w:r>
      </w:del>
    </w:p>
    <w:p w14:paraId="6EFDF6BC" w14:textId="49541212" w:rsidR="005D1380" w:rsidRPr="00285644" w:rsidDel="00494076" w:rsidRDefault="005D1380" w:rsidP="00D573ED">
      <w:pPr>
        <w:jc w:val="both"/>
        <w:rPr>
          <w:del w:id="103" w:author="Besitzer" w:date="2014-08-25T13:26:00Z"/>
          <w:rFonts w:cstheme="minorHAnsi"/>
        </w:rPr>
      </w:pPr>
      <w:del w:id="104" w:author="Besitzer" w:date="2014-08-25T13:26:00Z">
        <w:r w:rsidRPr="00285644" w:rsidDel="00494076">
          <w:rPr>
            <w:rFonts w:cstheme="minorHAnsi"/>
          </w:rPr>
          <w:delText>Network analysis</w:delText>
        </w:r>
      </w:del>
    </w:p>
    <w:p w14:paraId="7882BB94" w14:textId="63EDA6F3" w:rsidR="005D1380" w:rsidRPr="00285644" w:rsidDel="00494076" w:rsidRDefault="005D1380" w:rsidP="00D573ED">
      <w:pPr>
        <w:jc w:val="both"/>
        <w:rPr>
          <w:del w:id="105" w:author="Besitzer" w:date="2014-08-25T13:26:00Z"/>
          <w:rFonts w:cstheme="minorHAnsi"/>
        </w:rPr>
      </w:pPr>
      <w:commentRangeStart w:id="106"/>
      <w:del w:id="107" w:author="Besitzer" w:date="2014-08-25T13:26:00Z">
        <w:r w:rsidDel="00494076">
          <w:rPr>
            <w:rFonts w:cstheme="minorHAnsi"/>
            <w:bCs/>
          </w:rPr>
          <w:delText>Meeting evaluation</w:delText>
        </w:r>
        <w:commentRangeEnd w:id="106"/>
        <w:r w:rsidR="00C12848" w:rsidDel="00494076">
          <w:rPr>
            <w:rStyle w:val="Kommentarzeichen"/>
          </w:rPr>
          <w:commentReference w:id="106"/>
        </w:r>
      </w:del>
    </w:p>
    <w:p w14:paraId="19517692" w14:textId="2D4D6B6E" w:rsidR="005D1380" w:rsidRPr="00285644" w:rsidDel="00494076" w:rsidRDefault="005D1380" w:rsidP="00D573ED">
      <w:pPr>
        <w:jc w:val="both"/>
        <w:rPr>
          <w:del w:id="108" w:author="Besitzer" w:date="2014-08-25T13:26:00Z"/>
          <w:rFonts w:cstheme="minorHAnsi"/>
        </w:rPr>
      </w:pPr>
      <w:del w:id="109" w:author="Besitzer" w:date="2014-08-25T13:26:00Z">
        <w:r w:rsidDel="00494076">
          <w:rPr>
            <w:rFonts w:cstheme="minorHAnsi"/>
            <w:bCs/>
          </w:rPr>
          <w:delText>Observation</w:delText>
        </w:r>
        <w:r w:rsidR="00C12848" w:rsidDel="00494076">
          <w:rPr>
            <w:rFonts w:cstheme="minorHAnsi"/>
            <w:bCs/>
          </w:rPr>
          <w:delText xml:space="preserve"> – log book</w:delText>
        </w:r>
      </w:del>
    </w:p>
    <w:p w14:paraId="6322F86B" w14:textId="4E0C9F4A" w:rsidR="005D1380" w:rsidRPr="00285644" w:rsidDel="00494076" w:rsidRDefault="005D1380" w:rsidP="00D573ED">
      <w:pPr>
        <w:jc w:val="both"/>
        <w:rPr>
          <w:del w:id="110" w:author="Besitzer" w:date="2014-08-25T13:26:00Z"/>
          <w:rFonts w:cstheme="minorHAnsi"/>
        </w:rPr>
      </w:pPr>
      <w:del w:id="111" w:author="Besitzer" w:date="2014-08-25T13:26:00Z">
        <w:r w:rsidDel="00494076">
          <w:rPr>
            <w:rFonts w:cstheme="minorHAnsi"/>
          </w:rPr>
          <w:delText xml:space="preserve">Stories of change </w:delText>
        </w:r>
        <w:r w:rsidDel="00494076">
          <w:rPr>
            <w:rFonts w:cstheme="minorHAnsi"/>
            <w:color w:val="000000"/>
            <w:shd w:val="clear" w:color="auto" w:fill="FFFFFF"/>
          </w:rPr>
          <w:delText>using MSC technique</w:delText>
        </w:r>
      </w:del>
    </w:p>
    <w:p w14:paraId="08DE2194" w14:textId="38F4DFDA" w:rsidR="005D1380" w:rsidRPr="00285644" w:rsidDel="00494076" w:rsidRDefault="005D1380" w:rsidP="00D573ED">
      <w:pPr>
        <w:jc w:val="both"/>
        <w:rPr>
          <w:del w:id="112" w:author="Besitzer" w:date="2014-08-25T13:26:00Z"/>
          <w:rFonts w:cstheme="minorHAnsi"/>
        </w:rPr>
      </w:pPr>
      <w:del w:id="113" w:author="Besitzer" w:date="2014-08-25T13:26:00Z">
        <w:r w:rsidRPr="00285644" w:rsidDel="00494076">
          <w:rPr>
            <w:rFonts w:cstheme="minorHAnsi"/>
          </w:rPr>
          <w:delText>LA review</w:delText>
        </w:r>
      </w:del>
    </w:p>
    <w:p w14:paraId="193C2F33" w14:textId="6A3D5F9A" w:rsidR="005D1380" w:rsidRPr="00285644" w:rsidDel="00494076" w:rsidRDefault="005D1380" w:rsidP="00D573ED">
      <w:pPr>
        <w:jc w:val="both"/>
        <w:rPr>
          <w:del w:id="114" w:author="Besitzer" w:date="2014-08-25T13:26:00Z"/>
          <w:rFonts w:cstheme="minorHAnsi"/>
        </w:rPr>
      </w:pPr>
      <w:del w:id="115" w:author="Besitzer" w:date="2014-08-25T13:26:00Z">
        <w:r w:rsidDel="00494076">
          <w:rPr>
            <w:rFonts w:cstheme="minorHAnsi"/>
          </w:rPr>
          <w:delText>Review of</w:delText>
        </w:r>
        <w:r w:rsidRPr="00285644" w:rsidDel="00494076">
          <w:rPr>
            <w:rFonts w:cstheme="minorHAnsi"/>
          </w:rPr>
          <w:delText xml:space="preserve"> reports </w:delText>
        </w:r>
      </w:del>
    </w:p>
    <w:p w14:paraId="1E94060C" w14:textId="77777777" w:rsidR="005D1380" w:rsidRDefault="005D1380" w:rsidP="005D1380">
      <w:pPr>
        <w:jc w:val="both"/>
      </w:pPr>
    </w:p>
    <w:sectPr w:rsidR="005D1380" w:rsidSect="005D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sitzer" w:date="2014-08-22T10:50:00Z" w:initials="B">
    <w:p w14:paraId="47E3FEB2" w14:textId="1BE58E2D" w:rsidR="008E4ADF" w:rsidRDefault="008E4ADF">
      <w:pPr>
        <w:pStyle w:val="Kommentartext"/>
      </w:pPr>
      <w:r>
        <w:rPr>
          <w:rStyle w:val="Kommentarzeichen"/>
        </w:rPr>
        <w:annotationRef/>
      </w:r>
      <w:r>
        <w:t>Would put the title of the project in the heading.</w:t>
      </w:r>
    </w:p>
  </w:comment>
  <w:comment w:id="2" w:author="Besitzer" w:date="2014-08-22T10:40:00Z" w:initials="B">
    <w:p w14:paraId="17B33935" w14:textId="6FBC7C14" w:rsidR="008E4ADF" w:rsidRDefault="008E4ADF">
      <w:pPr>
        <w:pStyle w:val="Kommentartext"/>
      </w:pPr>
      <w:r>
        <w:rPr>
          <w:rStyle w:val="Kommentarzeichen"/>
        </w:rPr>
        <w:annotationRef/>
      </w:r>
      <w:r>
        <w:t>I would see this more as a operationalization manual or guide. The framework would be the CCAFS M&amp;E strategy.</w:t>
      </w:r>
    </w:p>
  </w:comment>
  <w:comment w:id="6" w:author="Besitzer" w:date="2014-08-22T10:42:00Z" w:initials="B">
    <w:p w14:paraId="2CF0F118" w14:textId="09B2852D" w:rsidR="008E4ADF" w:rsidRDefault="008E4ADF">
      <w:pPr>
        <w:pStyle w:val="Kommentartext"/>
      </w:pPr>
      <w:r>
        <w:rPr>
          <w:rStyle w:val="Kommentarzeichen"/>
        </w:rPr>
        <w:annotationRef/>
      </w:r>
      <w:r>
        <w:t>This is background information on the project.</w:t>
      </w:r>
    </w:p>
  </w:comment>
  <w:comment w:id="8" w:author="Besitzer" w:date="2014-08-22T10:39:00Z" w:initials="B">
    <w:p w14:paraId="0977E4F9" w14:textId="3F33247D" w:rsidR="008E4ADF" w:rsidRDefault="008E4ADF">
      <w:pPr>
        <w:pStyle w:val="Kommentartext"/>
      </w:pPr>
      <w:r>
        <w:rPr>
          <w:rStyle w:val="Kommentarzeichen"/>
        </w:rPr>
        <w:annotationRef/>
      </w:r>
      <w:r>
        <w:t>So this document should build on the overall CCAFS approved M&amp;E strategy and provide operational guidelines for the project how to put the M&amp;E into practice tailored for the PACCA project. Would it be good to see the CCAFS overall M&amp;E strategy mentioned and providing a link to it.</w:t>
      </w:r>
    </w:p>
  </w:comment>
  <w:comment w:id="11" w:author="Besitzer" w:date="2014-08-22T10:44:00Z" w:initials="B">
    <w:p w14:paraId="395AFCB2" w14:textId="3DF8AB16" w:rsidR="008E4ADF" w:rsidRDefault="008E4ADF">
      <w:pPr>
        <w:pStyle w:val="Kommentartext"/>
      </w:pPr>
      <w:r>
        <w:rPr>
          <w:rStyle w:val="Kommentarzeichen"/>
        </w:rPr>
        <w:annotationRef/>
      </w:r>
      <w:r>
        <w:t>Sounds good.</w:t>
      </w:r>
    </w:p>
  </w:comment>
  <w:comment w:id="15" w:author="Besitzer" w:date="2014-08-22T10:44:00Z" w:initials="B">
    <w:p w14:paraId="07C82E35" w14:textId="322635F5" w:rsidR="008E4ADF" w:rsidRDefault="008E4ADF">
      <w:pPr>
        <w:pStyle w:val="Kommentartext"/>
      </w:pPr>
      <w:r>
        <w:rPr>
          <w:rStyle w:val="Kommentarzeichen"/>
        </w:rPr>
        <w:annotationRef/>
      </w:r>
      <w:r>
        <w:t xml:space="preserve">I think it would be good to have another heading in here, as I think you have finished with the purpose and here it already goes into some nuts and </w:t>
      </w:r>
      <w:proofErr w:type="spellStart"/>
      <w:r>
        <w:t>bolds</w:t>
      </w:r>
      <w:proofErr w:type="spellEnd"/>
      <w:r>
        <w:t>.</w:t>
      </w:r>
    </w:p>
  </w:comment>
  <w:comment w:id="16" w:author="Besitzer" w:date="2014-08-22T10:47:00Z" w:initials="B">
    <w:p w14:paraId="6838353E" w14:textId="1D05BABE" w:rsidR="008E4ADF" w:rsidRDefault="008E4ADF">
      <w:pPr>
        <w:pStyle w:val="Kommentartext"/>
      </w:pPr>
      <w:r>
        <w:rPr>
          <w:rStyle w:val="Kommentarzeichen"/>
        </w:rPr>
        <w:annotationRef/>
      </w:r>
      <w:r>
        <w:t>This will be part of the how to – I would leave it generic in the objectives bit. Would also be consistent in the use of either purpose of objectives. I like purpose for a manual guide better than objectives that sounds more formal and higher theoretical level.</w:t>
      </w:r>
    </w:p>
  </w:comment>
  <w:comment w:id="53" w:author="Besitzer" w:date="2014-08-22T10:58:00Z" w:initials="B">
    <w:p w14:paraId="5DC1A791" w14:textId="77777777" w:rsidR="008E4ADF" w:rsidRDefault="008E4ADF">
      <w:pPr>
        <w:pStyle w:val="Kommentartext"/>
      </w:pPr>
      <w:r>
        <w:rPr>
          <w:rStyle w:val="Kommentarzeichen"/>
        </w:rPr>
        <w:annotationRef/>
      </w:r>
      <w:r>
        <w:t xml:space="preserve">Here it would be really good to have all </w:t>
      </w:r>
      <w:r w:rsidR="005D1380">
        <w:t xml:space="preserve">the tools </w:t>
      </w:r>
      <w:proofErr w:type="gramStart"/>
      <w:r w:rsidR="005D1380">
        <w:t>that  you</w:t>
      </w:r>
      <w:proofErr w:type="gramEnd"/>
      <w:r w:rsidR="005D1380">
        <w:t xml:space="preserve"> propose to be used listed here with a bit of a description as how to use apply them.</w:t>
      </w:r>
    </w:p>
    <w:p w14:paraId="69465996" w14:textId="77777777" w:rsidR="005D1380" w:rsidRDefault="005D1380">
      <w:pPr>
        <w:pStyle w:val="Kommentartext"/>
      </w:pPr>
    </w:p>
    <w:p w14:paraId="2E95A12D" w14:textId="77777777" w:rsidR="005D1380" w:rsidRDefault="005D1380">
      <w:pPr>
        <w:pStyle w:val="Kommentartext"/>
      </w:pPr>
      <w:r>
        <w:t xml:space="preserve">We still need to put a lot more work into the M&amp;E support pack, which we started on the FP4 </w:t>
      </w:r>
      <w:proofErr w:type="spellStart"/>
      <w:r>
        <w:t>wikispace</w:t>
      </w:r>
      <w:proofErr w:type="spellEnd"/>
      <w:r>
        <w:t xml:space="preserve"> and want to transfer once we have done most of the P&amp;R planning with David’s team to a more interactive website (support pack like the data-and information one)  </w:t>
      </w:r>
    </w:p>
    <w:p w14:paraId="035FCC85" w14:textId="77777777" w:rsidR="005D1380" w:rsidRDefault="005D1380">
      <w:pPr>
        <w:pStyle w:val="Kommentartext"/>
      </w:pPr>
    </w:p>
    <w:p w14:paraId="3241A8CF" w14:textId="77777777" w:rsidR="005D1380" w:rsidRDefault="005D1380">
      <w:pPr>
        <w:pStyle w:val="Kommentartext"/>
      </w:pPr>
      <w:r>
        <w:t xml:space="preserve">So we could link to the M&amp;E support packages (for now the wiki) and have a more elaborate description there.  </w:t>
      </w:r>
    </w:p>
    <w:p w14:paraId="44B89047" w14:textId="77777777" w:rsidR="005D1380" w:rsidRDefault="005D1380">
      <w:pPr>
        <w:pStyle w:val="Kommentartext"/>
      </w:pPr>
    </w:p>
    <w:p w14:paraId="11E20A27" w14:textId="3052E98B" w:rsidR="005D1380" w:rsidRDefault="005D1380">
      <w:pPr>
        <w:pStyle w:val="Kommentartext"/>
      </w:pPr>
      <w:r>
        <w:t xml:space="preserve">Here you could then provide only a short description and maybe add some specificities for your project that you see necessary. </w:t>
      </w:r>
    </w:p>
    <w:p w14:paraId="7BBEE818" w14:textId="77777777" w:rsidR="00C12848" w:rsidRDefault="00C12848">
      <w:pPr>
        <w:pStyle w:val="Kommentartext"/>
      </w:pPr>
    </w:p>
    <w:p w14:paraId="65DAED0F" w14:textId="61304BF5" w:rsidR="00C12848" w:rsidRDefault="00C12848">
      <w:pPr>
        <w:pStyle w:val="Kommentartext"/>
      </w:pPr>
      <w:r>
        <w:t>We can start together and work on this for the M&amp;E support pack if you want to so that you can pull it out from there or have your own customized version of it.</w:t>
      </w:r>
    </w:p>
    <w:p w14:paraId="14DEE0B4" w14:textId="77777777" w:rsidR="00C12848" w:rsidRDefault="00C12848">
      <w:pPr>
        <w:pStyle w:val="Kommentartext"/>
      </w:pPr>
    </w:p>
    <w:p w14:paraId="455F260B" w14:textId="6EF93183" w:rsidR="00C12848" w:rsidRDefault="00C12848">
      <w:pPr>
        <w:pStyle w:val="Kommentartext"/>
      </w:pPr>
      <w:r>
        <w:t xml:space="preserve">Also I see that we can provide some links to useful websites where these tools are described. </w:t>
      </w:r>
    </w:p>
  </w:comment>
  <w:comment w:id="57" w:author="Besitzer" w:date="2014-08-22T11:32:00Z" w:initials="B">
    <w:p w14:paraId="25DF0F01" w14:textId="77777777" w:rsidR="00494076" w:rsidRDefault="00494076">
      <w:pPr>
        <w:pStyle w:val="Kommentartext"/>
      </w:pPr>
      <w:r>
        <w:rPr>
          <w:rStyle w:val="Kommentarzeichen"/>
        </w:rPr>
        <w:annotationRef/>
      </w:r>
      <w:r>
        <w:t>Here would could put forth a standard template (table) that can be used consistently ensuring you have the key information there.</w:t>
      </w:r>
    </w:p>
  </w:comment>
  <w:comment w:id="64" w:author="Besitzer" w:date="2014-08-22T11:33:00Z" w:initials="B">
    <w:p w14:paraId="794F55D4" w14:textId="77777777" w:rsidR="00494076" w:rsidRDefault="00494076">
      <w:pPr>
        <w:pStyle w:val="Kommentartext"/>
      </w:pPr>
      <w:r>
        <w:rPr>
          <w:rStyle w:val="Kommentarzeichen"/>
        </w:rPr>
        <w:annotationRef/>
      </w:r>
      <w:r>
        <w:t>Some different options of how best to do this and offering a bit of standardization so that these become comparable across the meetings.</w:t>
      </w:r>
    </w:p>
  </w:comment>
  <w:comment w:id="67" w:author="Besitzer" w:date="2014-08-22T11:33:00Z" w:initials="B">
    <w:p w14:paraId="739C9641" w14:textId="77777777" w:rsidR="00494076" w:rsidRDefault="00494076">
      <w:pPr>
        <w:pStyle w:val="Kommentartext"/>
      </w:pPr>
      <w:r>
        <w:rPr>
          <w:rStyle w:val="Kommentarzeichen"/>
        </w:rPr>
        <w:annotationRef/>
      </w:r>
      <w:r>
        <w:t>Same here you could provide a standard template</w:t>
      </w:r>
    </w:p>
  </w:comment>
  <w:comment w:id="74" w:author="Besitzer" w:date="2014-08-22T11:35:00Z" w:initials="B">
    <w:p w14:paraId="593D3FB6" w14:textId="77777777" w:rsidR="00494076" w:rsidRDefault="00494076">
      <w:pPr>
        <w:pStyle w:val="Kommentartext"/>
      </w:pPr>
      <w:r>
        <w:rPr>
          <w:rStyle w:val="Kommentarzeichen"/>
        </w:rPr>
        <w:annotationRef/>
      </w:r>
      <w:r>
        <w:t>Offering a template of what needs to be in there.</w:t>
      </w:r>
    </w:p>
  </w:comment>
  <w:comment w:id="87" w:author="Besitzer" w:date="2014-08-22T11:35:00Z" w:initials="B">
    <w:p w14:paraId="1E5C66E0" w14:textId="681EAC25" w:rsidR="00C12848" w:rsidRDefault="00C12848">
      <w:pPr>
        <w:pStyle w:val="Kommentartext"/>
      </w:pPr>
      <w:r>
        <w:rPr>
          <w:rStyle w:val="Kommentarzeichen"/>
        </w:rPr>
        <w:annotationRef/>
      </w:r>
      <w:r>
        <w:t>Offering a template of what needs to be in there.</w:t>
      </w:r>
    </w:p>
  </w:comment>
  <w:comment w:id="96" w:author="Besitzer" w:date="2014-08-22T11:32:00Z" w:initials="B">
    <w:p w14:paraId="4EF57A35" w14:textId="1D207036" w:rsidR="00C12848" w:rsidRDefault="00C12848">
      <w:pPr>
        <w:pStyle w:val="Kommentartext"/>
      </w:pPr>
      <w:r>
        <w:rPr>
          <w:rStyle w:val="Kommentarzeichen"/>
        </w:rPr>
        <w:annotationRef/>
      </w:r>
      <w:r>
        <w:t>Here would could put forth a standard template (table) that can be used consistently ensuring you have the key information there.</w:t>
      </w:r>
    </w:p>
  </w:comment>
  <w:comment w:id="99" w:author="Besitzer" w:date="2014-08-22T11:33:00Z" w:initials="B">
    <w:p w14:paraId="007D8EE1" w14:textId="44F57453" w:rsidR="00C12848" w:rsidRDefault="00C12848">
      <w:pPr>
        <w:pStyle w:val="Kommentartext"/>
      </w:pPr>
      <w:r>
        <w:rPr>
          <w:rStyle w:val="Kommentarzeichen"/>
        </w:rPr>
        <w:annotationRef/>
      </w:r>
      <w:r>
        <w:t>Same here you could provide a standard template</w:t>
      </w:r>
    </w:p>
  </w:comment>
  <w:comment w:id="106" w:author="Besitzer" w:date="2014-08-22T11:33:00Z" w:initials="B">
    <w:p w14:paraId="177C7650" w14:textId="4CDB9127" w:rsidR="00C12848" w:rsidRDefault="00C12848">
      <w:pPr>
        <w:pStyle w:val="Kommentartext"/>
      </w:pPr>
      <w:r>
        <w:rPr>
          <w:rStyle w:val="Kommentarzeichen"/>
        </w:rPr>
        <w:annotationRef/>
      </w:r>
      <w:r>
        <w:t>Some different options of how best to do this and offering a bit of standardization so that these become comparable across the meetings.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E3FEB2" w15:done="0"/>
  <w15:commentEx w15:paraId="17B33935" w15:done="0"/>
  <w15:commentEx w15:paraId="2CF0F118" w15:done="0"/>
  <w15:commentEx w15:paraId="0977E4F9" w15:done="0"/>
  <w15:commentEx w15:paraId="395AFCB2" w15:done="0"/>
  <w15:commentEx w15:paraId="07C82E35" w15:done="0"/>
  <w15:commentEx w15:paraId="6838353E" w15:done="0"/>
  <w15:commentEx w15:paraId="455F260B" w15:done="0"/>
  <w15:commentEx w15:paraId="25DF0F01" w15:done="0"/>
  <w15:commentEx w15:paraId="794F55D4" w15:done="0"/>
  <w15:commentEx w15:paraId="739C9641" w15:done="0"/>
  <w15:commentEx w15:paraId="593D3FB6" w15:done="0"/>
  <w15:commentEx w15:paraId="1E5C66E0" w15:done="0"/>
  <w15:commentEx w15:paraId="4EF57A35" w15:done="0"/>
  <w15:commentEx w15:paraId="007D8EE1" w15:done="0"/>
  <w15:commentEx w15:paraId="177C76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2FE6"/>
    <w:multiLevelType w:val="hybridMultilevel"/>
    <w:tmpl w:val="8B4A1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DE1B34"/>
    <w:multiLevelType w:val="hybridMultilevel"/>
    <w:tmpl w:val="AB9E5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6C2604"/>
    <w:multiLevelType w:val="multilevel"/>
    <w:tmpl w:val="39F002E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7C9B0915"/>
    <w:multiLevelType w:val="multilevel"/>
    <w:tmpl w:val="4F9211A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sitzer">
    <w15:presenceInfo w15:providerId="None" w15:userId="Besi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B8"/>
    <w:rsid w:val="000010D9"/>
    <w:rsid w:val="00010F4C"/>
    <w:rsid w:val="00054499"/>
    <w:rsid w:val="00065D4F"/>
    <w:rsid w:val="0008269F"/>
    <w:rsid w:val="0008680C"/>
    <w:rsid w:val="000B5B0B"/>
    <w:rsid w:val="000F3E38"/>
    <w:rsid w:val="0011594B"/>
    <w:rsid w:val="0014476A"/>
    <w:rsid w:val="00152816"/>
    <w:rsid w:val="001609C5"/>
    <w:rsid w:val="0017254D"/>
    <w:rsid w:val="001818D1"/>
    <w:rsid w:val="001A2E09"/>
    <w:rsid w:val="001C13B0"/>
    <w:rsid w:val="001C2550"/>
    <w:rsid w:val="001D20CA"/>
    <w:rsid w:val="00204381"/>
    <w:rsid w:val="00222017"/>
    <w:rsid w:val="002662D5"/>
    <w:rsid w:val="00283010"/>
    <w:rsid w:val="00285644"/>
    <w:rsid w:val="002A22A1"/>
    <w:rsid w:val="002C0617"/>
    <w:rsid w:val="002C7E24"/>
    <w:rsid w:val="0030438E"/>
    <w:rsid w:val="0031447F"/>
    <w:rsid w:val="003320BC"/>
    <w:rsid w:val="00350661"/>
    <w:rsid w:val="00357F82"/>
    <w:rsid w:val="0038255A"/>
    <w:rsid w:val="003A2529"/>
    <w:rsid w:val="003C64C9"/>
    <w:rsid w:val="003F5F40"/>
    <w:rsid w:val="00456BE2"/>
    <w:rsid w:val="00471971"/>
    <w:rsid w:val="004828C1"/>
    <w:rsid w:val="00494076"/>
    <w:rsid w:val="004A2AA3"/>
    <w:rsid w:val="004B7090"/>
    <w:rsid w:val="004C7F95"/>
    <w:rsid w:val="004E7273"/>
    <w:rsid w:val="004F63F6"/>
    <w:rsid w:val="004F78DD"/>
    <w:rsid w:val="00533E7D"/>
    <w:rsid w:val="00560B9A"/>
    <w:rsid w:val="005723E8"/>
    <w:rsid w:val="00591893"/>
    <w:rsid w:val="005953F2"/>
    <w:rsid w:val="005970F2"/>
    <w:rsid w:val="005A0C4F"/>
    <w:rsid w:val="005D1380"/>
    <w:rsid w:val="00607D2A"/>
    <w:rsid w:val="00620A4B"/>
    <w:rsid w:val="00626186"/>
    <w:rsid w:val="00644948"/>
    <w:rsid w:val="006672B8"/>
    <w:rsid w:val="00677BE3"/>
    <w:rsid w:val="00681296"/>
    <w:rsid w:val="0068644D"/>
    <w:rsid w:val="006872CF"/>
    <w:rsid w:val="006941AD"/>
    <w:rsid w:val="006C328C"/>
    <w:rsid w:val="006C3CA4"/>
    <w:rsid w:val="006D167E"/>
    <w:rsid w:val="006D66DD"/>
    <w:rsid w:val="00750379"/>
    <w:rsid w:val="00764602"/>
    <w:rsid w:val="00786FE1"/>
    <w:rsid w:val="0078782B"/>
    <w:rsid w:val="007C4944"/>
    <w:rsid w:val="007C72DD"/>
    <w:rsid w:val="007E6DA0"/>
    <w:rsid w:val="007F5CD1"/>
    <w:rsid w:val="008508AB"/>
    <w:rsid w:val="008608F8"/>
    <w:rsid w:val="0088626A"/>
    <w:rsid w:val="00887499"/>
    <w:rsid w:val="0089780B"/>
    <w:rsid w:val="008B5D0E"/>
    <w:rsid w:val="008C00A3"/>
    <w:rsid w:val="008C5790"/>
    <w:rsid w:val="008E148C"/>
    <w:rsid w:val="008E4ADF"/>
    <w:rsid w:val="008F28BA"/>
    <w:rsid w:val="008F3477"/>
    <w:rsid w:val="009710FF"/>
    <w:rsid w:val="009879E3"/>
    <w:rsid w:val="009B0B23"/>
    <w:rsid w:val="009B5C86"/>
    <w:rsid w:val="009B7CD5"/>
    <w:rsid w:val="009D4188"/>
    <w:rsid w:val="009E5DB8"/>
    <w:rsid w:val="00A507E5"/>
    <w:rsid w:val="00A55122"/>
    <w:rsid w:val="00A97E73"/>
    <w:rsid w:val="00AB03CB"/>
    <w:rsid w:val="00B02FDB"/>
    <w:rsid w:val="00B0684D"/>
    <w:rsid w:val="00B12C2E"/>
    <w:rsid w:val="00B458AA"/>
    <w:rsid w:val="00B733F7"/>
    <w:rsid w:val="00B7616B"/>
    <w:rsid w:val="00BC42E2"/>
    <w:rsid w:val="00BF4DE6"/>
    <w:rsid w:val="00C12848"/>
    <w:rsid w:val="00C44892"/>
    <w:rsid w:val="00C51575"/>
    <w:rsid w:val="00C60F7D"/>
    <w:rsid w:val="00C66BA5"/>
    <w:rsid w:val="00C82325"/>
    <w:rsid w:val="00C962B1"/>
    <w:rsid w:val="00CE7B8B"/>
    <w:rsid w:val="00CF3DF0"/>
    <w:rsid w:val="00D04CB8"/>
    <w:rsid w:val="00D34171"/>
    <w:rsid w:val="00D3454C"/>
    <w:rsid w:val="00D36129"/>
    <w:rsid w:val="00D66CE4"/>
    <w:rsid w:val="00D9795F"/>
    <w:rsid w:val="00E11675"/>
    <w:rsid w:val="00E21348"/>
    <w:rsid w:val="00E331BF"/>
    <w:rsid w:val="00E4361C"/>
    <w:rsid w:val="00E70112"/>
    <w:rsid w:val="00E86DED"/>
    <w:rsid w:val="00E93545"/>
    <w:rsid w:val="00E9704C"/>
    <w:rsid w:val="00EC3E27"/>
    <w:rsid w:val="00EC5ADE"/>
    <w:rsid w:val="00EE2F6C"/>
    <w:rsid w:val="00F16276"/>
    <w:rsid w:val="00F4277A"/>
    <w:rsid w:val="00F60593"/>
    <w:rsid w:val="00F612B2"/>
    <w:rsid w:val="00F625FE"/>
    <w:rsid w:val="00F7382E"/>
    <w:rsid w:val="00F90587"/>
    <w:rsid w:val="00F96898"/>
    <w:rsid w:val="00FB56A3"/>
    <w:rsid w:val="00FC7DB7"/>
    <w:rsid w:val="00FD1A8C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431"/>
  <w15:docId w15:val="{76670293-D41A-4938-A448-950C1D7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72B8"/>
  </w:style>
  <w:style w:type="paragraph" w:styleId="berschrift1">
    <w:name w:val="heading 1"/>
    <w:basedOn w:val="Standard"/>
    <w:next w:val="Standard"/>
    <w:link w:val="berschrift1Zchn"/>
    <w:uiPriority w:val="9"/>
    <w:qFormat/>
    <w:rsid w:val="008E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72B8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7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2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2C2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738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738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738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738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7382E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97E73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6941AD"/>
    <w:pPr>
      <w:spacing w:after="0" w:line="240" w:lineRule="auto"/>
    </w:pPr>
  </w:style>
  <w:style w:type="character" w:styleId="BesuchterHyperlink">
    <w:name w:val="FollowedHyperlink"/>
    <w:basedOn w:val="Absatz-Standardschriftart"/>
    <w:uiPriority w:val="99"/>
    <w:semiHidden/>
    <w:unhideWhenUsed/>
    <w:rsid w:val="007C72DD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4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4A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sl.wikispaces.com/CCSL+M%26E+Workshop+on+Evidence+Gathering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269EC-DF66-473A-9B5E-0B026182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1916</Words>
  <Characters>12077</Characters>
  <Application>Microsoft Office Word</Application>
  <DocSecurity>0</DocSecurity>
  <Lines>100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IITA</dc:creator>
  <cp:lastModifiedBy>Besitzer</cp:lastModifiedBy>
  <cp:revision>4</cp:revision>
  <dcterms:created xsi:type="dcterms:W3CDTF">2014-08-22T09:37:00Z</dcterms:created>
  <dcterms:modified xsi:type="dcterms:W3CDTF">2014-08-25T11:26:00Z</dcterms:modified>
</cp:coreProperties>
</file>